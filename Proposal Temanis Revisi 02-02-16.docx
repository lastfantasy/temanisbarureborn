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279BD" w14:textId="77777777" w:rsidR="00362142" w:rsidRDefault="00362142" w:rsidP="00362142">
      <w:pPr>
        <w:jc w:val="center"/>
        <w:rPr>
          <w:rFonts w:ascii="Times New Roman" w:hAnsi="Times New Roman" w:cs="Times New Roman"/>
          <w:b/>
          <w:sz w:val="24"/>
          <w:szCs w:val="24"/>
        </w:rPr>
      </w:pPr>
      <w:r>
        <w:rPr>
          <w:rFonts w:ascii="Times New Roman" w:hAnsi="Times New Roman" w:cs="Times New Roman"/>
          <w:b/>
          <w:sz w:val="24"/>
          <w:szCs w:val="24"/>
        </w:rPr>
        <w:t>PROPOSAL TUGAS AKHIR</w:t>
      </w:r>
    </w:p>
    <w:p w14:paraId="4D951A9B" w14:textId="77777777" w:rsidR="00362142" w:rsidRDefault="00362142" w:rsidP="00362142">
      <w:pPr>
        <w:jc w:val="center"/>
        <w:rPr>
          <w:rFonts w:ascii="Times New Roman" w:hAnsi="Times New Roman" w:cs="Times New Roman"/>
          <w:b/>
          <w:sz w:val="24"/>
          <w:szCs w:val="24"/>
        </w:rPr>
      </w:pPr>
    </w:p>
    <w:p w14:paraId="6C2A8911" w14:textId="77777777" w:rsidR="00362142" w:rsidRDefault="00362142" w:rsidP="00362142">
      <w:pPr>
        <w:jc w:val="center"/>
        <w:rPr>
          <w:rFonts w:ascii="Times New Roman" w:hAnsi="Times New Roman" w:cs="Times New Roman"/>
          <w:sz w:val="24"/>
          <w:szCs w:val="24"/>
        </w:rPr>
      </w:pPr>
      <w:r>
        <w:rPr>
          <w:rFonts w:ascii="Times New Roman" w:hAnsi="Times New Roman" w:cs="Times New Roman"/>
          <w:b/>
          <w:sz w:val="28"/>
          <w:szCs w:val="28"/>
        </w:rPr>
        <w:t>SISTEM PENERIMAAN SISWA BARU (TEMANIS BARU) BERBASIS WEB DAN MOBILE</w:t>
      </w:r>
    </w:p>
    <w:p w14:paraId="36D94C6F" w14:textId="77777777" w:rsidR="00362142" w:rsidRDefault="00362142" w:rsidP="00362142">
      <w:pPr>
        <w:rPr>
          <w:rFonts w:ascii="Times New Roman" w:hAnsi="Times New Roman" w:cs="Times New Roman"/>
          <w:sz w:val="24"/>
          <w:szCs w:val="24"/>
        </w:rPr>
      </w:pPr>
    </w:p>
    <w:p w14:paraId="49561085" w14:textId="77777777" w:rsidR="00362142" w:rsidRDefault="00362142" w:rsidP="00362142">
      <w:pPr>
        <w:jc w:val="center"/>
        <w:rPr>
          <w:rFonts w:ascii="Times New Roman" w:hAnsi="Times New Roman" w:cs="Times New Roman"/>
          <w:sz w:val="24"/>
          <w:szCs w:val="24"/>
        </w:rPr>
      </w:pPr>
      <w:r>
        <w:rPr>
          <w:rFonts w:ascii="Times New Roman" w:hAnsi="Times New Roman" w:cs="Times New Roman"/>
          <w:sz w:val="24"/>
          <w:szCs w:val="24"/>
        </w:rPr>
        <w:t>Oleh:</w:t>
      </w:r>
    </w:p>
    <w:p w14:paraId="05C4A220" w14:textId="77777777" w:rsidR="00362142" w:rsidRDefault="00362142" w:rsidP="00362142">
      <w:pPr>
        <w:jc w:val="center"/>
        <w:rPr>
          <w:rFonts w:ascii="Times New Roman" w:hAnsi="Times New Roman" w:cs="Times New Roman"/>
          <w:sz w:val="24"/>
          <w:szCs w:val="24"/>
        </w:rPr>
      </w:pPr>
    </w:p>
    <w:p w14:paraId="638C5700"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KELVIN HERMAWAN LEONARDO</w:t>
      </w:r>
    </w:p>
    <w:p w14:paraId="19F28FBE"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121110782</w:t>
      </w:r>
    </w:p>
    <w:p w14:paraId="09811F5A" w14:textId="77777777" w:rsidR="00362142" w:rsidRDefault="00362142" w:rsidP="00362142">
      <w:pPr>
        <w:jc w:val="center"/>
        <w:rPr>
          <w:rFonts w:ascii="Times New Roman" w:hAnsi="Times New Roman" w:cs="Times New Roman"/>
          <w:sz w:val="28"/>
          <w:szCs w:val="28"/>
        </w:rPr>
      </w:pPr>
    </w:p>
    <w:p w14:paraId="399C836E"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JANSEN</w:t>
      </w:r>
    </w:p>
    <w:p w14:paraId="446AF498"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121110791</w:t>
      </w:r>
    </w:p>
    <w:p w14:paraId="563638B2" w14:textId="77777777" w:rsidR="00362142" w:rsidRDefault="00362142" w:rsidP="00362142">
      <w:pPr>
        <w:jc w:val="center"/>
        <w:rPr>
          <w:rFonts w:ascii="Times New Roman" w:hAnsi="Times New Roman" w:cs="Times New Roman"/>
          <w:sz w:val="28"/>
          <w:szCs w:val="28"/>
        </w:rPr>
      </w:pPr>
    </w:p>
    <w:p w14:paraId="7929D775"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CHRISTIAN YAPUTRA</w:t>
      </w:r>
    </w:p>
    <w:p w14:paraId="553B98B1"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121111478</w:t>
      </w:r>
    </w:p>
    <w:p w14:paraId="6A5D9B6F" w14:textId="77777777" w:rsidR="00362142" w:rsidRPr="00362142" w:rsidRDefault="00362142" w:rsidP="00362142">
      <w:pPr>
        <w:rPr>
          <w:rFonts w:ascii="Times New Roman" w:hAnsi="Times New Roman" w:cs="Times New Roman"/>
          <w:sz w:val="24"/>
          <w:szCs w:val="24"/>
        </w:rPr>
      </w:pPr>
    </w:p>
    <w:p w14:paraId="2420E910" w14:textId="77777777" w:rsidR="00362142" w:rsidRDefault="00362142" w:rsidP="00362142">
      <w:pPr>
        <w:jc w:val="center"/>
        <w:rPr>
          <w:rFonts w:ascii="Times New Roman" w:hAnsi="Times New Roman" w:cs="Times New Roman"/>
          <w:sz w:val="24"/>
          <w:szCs w:val="24"/>
        </w:rPr>
      </w:pPr>
      <w:r>
        <w:rPr>
          <w:rFonts w:ascii="Times New Roman" w:hAnsi="Times New Roman" w:cs="Times New Roman"/>
          <w:sz w:val="24"/>
          <w:szCs w:val="24"/>
        </w:rPr>
        <w:t>Disetujui Oleh:</w:t>
      </w:r>
    </w:p>
    <w:p w14:paraId="1D99C855" w14:textId="77777777" w:rsidR="009856AC" w:rsidRDefault="00362142" w:rsidP="00362142">
      <w:pPr>
        <w:ind w:firstLine="720"/>
        <w:rPr>
          <w:rFonts w:ascii="Times New Roman" w:hAnsi="Times New Roman" w:cs="Times New Roman"/>
          <w:sz w:val="24"/>
          <w:szCs w:val="24"/>
        </w:rPr>
      </w:pPr>
      <w:r>
        <w:rPr>
          <w:rFonts w:ascii="Times New Roman" w:hAnsi="Times New Roman" w:cs="Times New Roman"/>
          <w:sz w:val="24"/>
          <w:szCs w:val="24"/>
        </w:rPr>
        <w:t>Dosen Pembimbing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Pembimbing II,</w:t>
      </w:r>
    </w:p>
    <w:p w14:paraId="2FA71D3A" w14:textId="77777777" w:rsidR="009856AC" w:rsidRDefault="009856AC" w:rsidP="00362142">
      <w:pPr>
        <w:ind w:firstLine="720"/>
        <w:rPr>
          <w:rFonts w:ascii="Times New Roman" w:hAnsi="Times New Roman" w:cs="Times New Roman"/>
          <w:sz w:val="24"/>
          <w:szCs w:val="24"/>
        </w:rPr>
      </w:pPr>
    </w:p>
    <w:p w14:paraId="39190453" w14:textId="77777777" w:rsidR="009856AC" w:rsidRDefault="009856AC" w:rsidP="00362142">
      <w:pPr>
        <w:ind w:firstLine="720"/>
        <w:rPr>
          <w:rFonts w:ascii="Times New Roman" w:hAnsi="Times New Roman" w:cs="Times New Roman"/>
          <w:sz w:val="24"/>
          <w:szCs w:val="24"/>
        </w:rPr>
      </w:pPr>
    </w:p>
    <w:p w14:paraId="0FC7BE38" w14:textId="77777777" w:rsidR="009856AC" w:rsidRDefault="009856AC" w:rsidP="00362142">
      <w:pPr>
        <w:ind w:firstLine="720"/>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w:t>
      </w:r>
    </w:p>
    <w:p w14:paraId="7CD92A8E" w14:textId="77777777" w:rsidR="009856AC" w:rsidRPr="00413BA6" w:rsidRDefault="009856AC" w:rsidP="009856AC">
      <w:pPr>
        <w:rPr>
          <w:rFonts w:ascii="Times New Roman" w:hAnsi="Times New Roman" w:cs="Times New Roman"/>
          <w:sz w:val="28"/>
          <w:szCs w:val="28"/>
        </w:rPr>
      </w:pPr>
    </w:p>
    <w:p w14:paraId="32427CFA" w14:textId="77777777" w:rsidR="009856AC" w:rsidRPr="00413BA6" w:rsidRDefault="009856AC" w:rsidP="009856AC">
      <w:pPr>
        <w:jc w:val="center"/>
        <w:rPr>
          <w:rFonts w:ascii="Times New Roman" w:hAnsi="Times New Roman" w:cs="Times New Roman"/>
          <w:b/>
          <w:sz w:val="28"/>
          <w:szCs w:val="28"/>
        </w:rPr>
      </w:pPr>
      <w:r w:rsidRPr="00413BA6">
        <w:rPr>
          <w:rFonts w:ascii="Times New Roman" w:hAnsi="Times New Roman" w:cs="Times New Roman"/>
          <w:b/>
          <w:sz w:val="28"/>
          <w:szCs w:val="28"/>
        </w:rPr>
        <w:t>PROGRAM STUDI TEKNIK INFORMATIKA</w:t>
      </w:r>
    </w:p>
    <w:p w14:paraId="3BC1522C"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SEKOLAH TINGGI MANAJEMEN INFORMATIKA DAN KOMPUTER</w:t>
      </w:r>
    </w:p>
    <w:p w14:paraId="027A232D"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MIKROSKIL</w:t>
      </w:r>
    </w:p>
    <w:p w14:paraId="22A429E0"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MEDAN</w:t>
      </w:r>
    </w:p>
    <w:p w14:paraId="0EE73685" w14:textId="77777777" w:rsidR="00200602" w:rsidRDefault="00D85A09" w:rsidP="00D85A09">
      <w:pPr>
        <w:jc w:val="center"/>
        <w:rPr>
          <w:rFonts w:ascii="Times New Roman" w:hAnsi="Times New Roman" w:cs="Times New Roman"/>
          <w:b/>
          <w:sz w:val="24"/>
          <w:szCs w:val="24"/>
        </w:rPr>
        <w:sectPr w:rsidR="00200602" w:rsidSect="00200602">
          <w:footerReference w:type="default" r:id="rId8"/>
          <w:pgSz w:w="11907" w:h="16839" w:code="9"/>
          <w:pgMar w:top="2268" w:right="1701" w:bottom="1701" w:left="2268" w:header="720" w:footer="720" w:gutter="0"/>
          <w:cols w:space="720"/>
          <w:docGrid w:linePitch="360"/>
        </w:sectPr>
      </w:pPr>
      <w:r>
        <w:rPr>
          <w:rFonts w:ascii="Times New Roman" w:hAnsi="Times New Roman" w:cs="Times New Roman"/>
          <w:b/>
          <w:sz w:val="24"/>
          <w:szCs w:val="24"/>
        </w:rPr>
        <w:t>2015</w:t>
      </w:r>
    </w:p>
    <w:p w14:paraId="57234303" w14:textId="77777777" w:rsidR="00565A60" w:rsidRPr="00D85A09" w:rsidRDefault="007E10EB"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lastRenderedPageBreak/>
        <w:t>Latar Belakang</w:t>
      </w:r>
    </w:p>
    <w:p w14:paraId="7ECEBADA" w14:textId="3D1362CF" w:rsidR="00096D97" w:rsidRPr="00096D97" w:rsidRDefault="007E10EB"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E748D">
        <w:rPr>
          <w:rFonts w:ascii="Times New Roman" w:hAnsi="Times New Roman" w:cs="Times New Roman"/>
          <w:sz w:val="24"/>
          <w:szCs w:val="24"/>
        </w:rPr>
        <w:t>Penerimaan siswa baru merupakan salah satu proses yang dilakukan sekolah untuk menyaring calon siswa yang mendaftar sesuai dengan kriteria yang ditentukan oleh sekolah tersebut. Pada umumnya tahapan pada proses penerimaan siswa baru terdiri dari tahapan pendaftaran, penyerahan dokumen, tes seleksi dan pengumuman hasil</w:t>
      </w:r>
      <w:r w:rsidR="00D43240">
        <w:rPr>
          <w:rFonts w:ascii="Times New Roman" w:hAnsi="Times New Roman" w:cs="Times New Roman"/>
          <w:sz w:val="24"/>
          <w:szCs w:val="24"/>
        </w:rPr>
        <w:t xml:space="preserve"> tes</w:t>
      </w:r>
      <w:ins w:id="0" w:author="Blodstone" w:date="2016-01-04T15:49:00Z">
        <w:r w:rsidR="00663C00">
          <w:rPr>
            <w:rFonts w:ascii="Times New Roman" w:hAnsi="Times New Roman" w:cs="Times New Roman"/>
            <w:sz w:val="24"/>
            <w:szCs w:val="24"/>
          </w:rPr>
          <w:t xml:space="preserve"> yang</w:t>
        </w:r>
      </w:ins>
      <w:ins w:id="1" w:author="Blodstone" w:date="2016-01-04T15:50:00Z">
        <w:r w:rsidR="00663C00">
          <w:rPr>
            <w:rFonts w:ascii="Times New Roman" w:hAnsi="Times New Roman" w:cs="Times New Roman"/>
            <w:sz w:val="24"/>
            <w:szCs w:val="24"/>
          </w:rPr>
          <w:t xml:space="preserve"> dilakukan oleh calon siswa langsung di premis sekolah</w:t>
        </w:r>
      </w:ins>
      <w:r w:rsidR="00BE748D">
        <w:rPr>
          <w:rFonts w:ascii="Times New Roman" w:hAnsi="Times New Roman" w:cs="Times New Roman"/>
          <w:sz w:val="24"/>
          <w:szCs w:val="24"/>
        </w:rPr>
        <w:t xml:space="preserve">. </w:t>
      </w:r>
      <w:ins w:id="2" w:author="Blodstone" w:date="2016-01-04T15:51:00Z">
        <w:r w:rsidR="00663C00">
          <w:rPr>
            <w:rFonts w:ascii="Times New Roman" w:hAnsi="Times New Roman" w:cs="Times New Roman"/>
            <w:sz w:val="24"/>
            <w:szCs w:val="24"/>
          </w:rPr>
          <w:t xml:space="preserve">Hal tersebut menjadi kendala bagi </w:t>
        </w:r>
      </w:ins>
      <w:ins w:id="3" w:author="Blodstone" w:date="2016-01-04T15:45:00Z">
        <w:r w:rsidR="00663C00">
          <w:rPr>
            <w:rFonts w:ascii="Times New Roman" w:hAnsi="Times New Roman" w:cs="Times New Roman"/>
            <w:sz w:val="24"/>
            <w:szCs w:val="24"/>
          </w:rPr>
          <w:t>calon</w:t>
        </w:r>
      </w:ins>
      <w:ins w:id="4" w:author="Blodstone" w:date="2016-01-04T15:51:00Z">
        <w:r w:rsidR="00663C00">
          <w:rPr>
            <w:rFonts w:ascii="Times New Roman" w:hAnsi="Times New Roman" w:cs="Times New Roman"/>
            <w:sz w:val="24"/>
            <w:szCs w:val="24"/>
          </w:rPr>
          <w:t>-calon</w:t>
        </w:r>
      </w:ins>
      <w:ins w:id="5" w:author="Blodstone" w:date="2016-01-04T15:45:00Z">
        <w:r w:rsidR="00663C00">
          <w:rPr>
            <w:rFonts w:ascii="Times New Roman" w:hAnsi="Times New Roman" w:cs="Times New Roman"/>
            <w:sz w:val="24"/>
            <w:szCs w:val="24"/>
          </w:rPr>
          <w:t xml:space="preserve"> </w:t>
        </w:r>
      </w:ins>
      <w:ins w:id="6" w:author="Blodstone" w:date="2016-01-04T15:44:00Z">
        <w:r w:rsidR="00663C00">
          <w:rPr>
            <w:rFonts w:ascii="Times New Roman" w:hAnsi="Times New Roman" w:cs="Times New Roman"/>
            <w:sz w:val="24"/>
            <w:szCs w:val="24"/>
          </w:rPr>
          <w:t xml:space="preserve">siswa yang </w:t>
        </w:r>
      </w:ins>
      <w:ins w:id="7" w:author="Blodstone" w:date="2016-01-04T15:51:00Z">
        <w:r w:rsidR="00663C00">
          <w:rPr>
            <w:rFonts w:ascii="Times New Roman" w:hAnsi="Times New Roman" w:cs="Times New Roman"/>
            <w:sz w:val="24"/>
            <w:szCs w:val="24"/>
          </w:rPr>
          <w:t xml:space="preserve">bertempat tinggal jauh dari sekolah bersangkutan </w:t>
        </w:r>
      </w:ins>
      <w:ins w:id="8" w:author="Blodstone" w:date="2016-01-04T16:14:00Z">
        <w:r w:rsidR="00256D26">
          <w:rPr>
            <w:rFonts w:ascii="Times New Roman" w:hAnsi="Times New Roman" w:cs="Times New Roman"/>
            <w:sz w:val="24"/>
            <w:szCs w:val="24"/>
          </w:rPr>
          <w:t xml:space="preserve">ataupun yang memiliki waktu yang tidak pas </w:t>
        </w:r>
      </w:ins>
      <w:ins w:id="9" w:author="Blodstone" w:date="2016-01-04T15:44:00Z">
        <w:r w:rsidR="00663C00">
          <w:rPr>
            <w:rFonts w:ascii="Times New Roman" w:hAnsi="Times New Roman" w:cs="Times New Roman"/>
            <w:sz w:val="24"/>
            <w:szCs w:val="24"/>
          </w:rPr>
          <w:t xml:space="preserve">untuk memenuhi persyaratan </w:t>
        </w:r>
      </w:ins>
      <w:ins w:id="10" w:author="Blodstone" w:date="2016-01-04T15:45:00Z">
        <w:r w:rsidR="00663C00">
          <w:rPr>
            <w:rFonts w:ascii="Times New Roman" w:hAnsi="Times New Roman" w:cs="Times New Roman"/>
            <w:sz w:val="24"/>
            <w:szCs w:val="24"/>
          </w:rPr>
          <w:t>sekolah tersebut.</w:t>
        </w:r>
      </w:ins>
    </w:p>
    <w:p w14:paraId="5BE34B8F" w14:textId="2BC26FC0" w:rsidR="003452E1" w:rsidRDefault="00096D97"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C14BA">
        <w:rPr>
          <w:rFonts w:ascii="Times New Roman" w:hAnsi="Times New Roman" w:cs="Times New Roman"/>
          <w:sz w:val="24"/>
          <w:szCs w:val="24"/>
        </w:rPr>
        <w:t xml:space="preserve">Untuk mengatasi masalah </w:t>
      </w:r>
      <w:ins w:id="11" w:author="Blodstone" w:date="2016-01-04T16:04:00Z">
        <w:r w:rsidR="00256D26">
          <w:rPr>
            <w:rFonts w:ascii="Times New Roman" w:hAnsi="Times New Roman" w:cs="Times New Roman"/>
            <w:sz w:val="24"/>
            <w:szCs w:val="24"/>
          </w:rPr>
          <w:t>di atas</w:t>
        </w:r>
      </w:ins>
      <w:r w:rsidR="00FC14BA">
        <w:rPr>
          <w:rFonts w:ascii="Times New Roman" w:hAnsi="Times New Roman" w:cs="Times New Roman"/>
          <w:sz w:val="24"/>
          <w:szCs w:val="24"/>
        </w:rPr>
        <w:t>, maka diperlukan sebuah sistem online yang</w:t>
      </w:r>
      <w:r w:rsidR="00A95C1A">
        <w:rPr>
          <w:rFonts w:ascii="Times New Roman" w:hAnsi="Times New Roman" w:cs="Times New Roman"/>
          <w:sz w:val="24"/>
          <w:szCs w:val="24"/>
        </w:rPr>
        <w:t xml:space="preserve"> dapat memudahkan </w:t>
      </w:r>
      <w:r w:rsidR="00FC14BA">
        <w:rPr>
          <w:rFonts w:ascii="Times New Roman" w:hAnsi="Times New Roman" w:cs="Times New Roman"/>
          <w:sz w:val="24"/>
          <w:szCs w:val="24"/>
        </w:rPr>
        <w:t xml:space="preserve">calon </w:t>
      </w:r>
      <w:r w:rsidR="003E14E4">
        <w:rPr>
          <w:rFonts w:ascii="Times New Roman" w:hAnsi="Times New Roman" w:cs="Times New Roman"/>
          <w:sz w:val="24"/>
          <w:szCs w:val="24"/>
        </w:rPr>
        <w:t>siswa</w:t>
      </w:r>
      <w:r w:rsidR="00FC14BA">
        <w:rPr>
          <w:rFonts w:ascii="Times New Roman" w:hAnsi="Times New Roman" w:cs="Times New Roman"/>
          <w:sz w:val="24"/>
          <w:szCs w:val="24"/>
        </w:rPr>
        <w:t xml:space="preserve"> </w:t>
      </w:r>
      <w:r w:rsidR="00A95C1A">
        <w:rPr>
          <w:rFonts w:ascii="Times New Roman" w:hAnsi="Times New Roman" w:cs="Times New Roman"/>
          <w:sz w:val="24"/>
          <w:szCs w:val="24"/>
        </w:rPr>
        <w:t xml:space="preserve">dalam </w:t>
      </w:r>
      <w:r w:rsidR="00EF2849">
        <w:rPr>
          <w:rFonts w:ascii="Times New Roman" w:hAnsi="Times New Roman" w:cs="Times New Roman"/>
          <w:sz w:val="24"/>
          <w:szCs w:val="24"/>
        </w:rPr>
        <w:t>proses pendaftaran</w:t>
      </w:r>
      <w:r w:rsidR="00A95C1A">
        <w:rPr>
          <w:rFonts w:ascii="Times New Roman" w:hAnsi="Times New Roman" w:cs="Times New Roman"/>
          <w:sz w:val="24"/>
          <w:szCs w:val="24"/>
        </w:rPr>
        <w:t xml:space="preserve">. </w:t>
      </w:r>
      <w:r w:rsidR="0080320E">
        <w:rPr>
          <w:rFonts w:ascii="Times New Roman" w:hAnsi="Times New Roman" w:cs="Times New Roman"/>
          <w:sz w:val="24"/>
          <w:szCs w:val="24"/>
        </w:rPr>
        <w:t>Sistem tersebut harus</w:t>
      </w:r>
      <w:r w:rsidR="003452E1">
        <w:rPr>
          <w:rFonts w:ascii="Times New Roman" w:hAnsi="Times New Roman" w:cs="Times New Roman"/>
          <w:sz w:val="24"/>
          <w:szCs w:val="24"/>
        </w:rPr>
        <w:t xml:space="preserve"> dapat membantu calon </w:t>
      </w:r>
      <w:r w:rsidR="003E14E4">
        <w:rPr>
          <w:rFonts w:ascii="Times New Roman" w:hAnsi="Times New Roman" w:cs="Times New Roman"/>
          <w:sz w:val="24"/>
          <w:szCs w:val="24"/>
        </w:rPr>
        <w:t>siswa</w:t>
      </w:r>
      <w:r w:rsidR="003452E1">
        <w:rPr>
          <w:rFonts w:ascii="Times New Roman" w:hAnsi="Times New Roman" w:cs="Times New Roman"/>
          <w:sz w:val="24"/>
          <w:szCs w:val="24"/>
        </w:rPr>
        <w:t xml:space="preserve"> dalam proses pendaftarannya</w:t>
      </w:r>
      <w:r w:rsidR="00DD220E">
        <w:rPr>
          <w:rFonts w:ascii="Times New Roman" w:hAnsi="Times New Roman" w:cs="Times New Roman"/>
          <w:sz w:val="24"/>
          <w:szCs w:val="24"/>
        </w:rPr>
        <w:t xml:space="preserve"> sampai</w:t>
      </w:r>
      <w:r w:rsidR="003452E1">
        <w:rPr>
          <w:rFonts w:ascii="Times New Roman" w:hAnsi="Times New Roman" w:cs="Times New Roman"/>
          <w:sz w:val="24"/>
          <w:szCs w:val="24"/>
        </w:rPr>
        <w:t xml:space="preserve"> selesai, baik dalam pengiriman dokumen yang dibutuhkan, hingga pe</w:t>
      </w:r>
      <w:r w:rsidR="00B17038">
        <w:rPr>
          <w:rFonts w:ascii="Times New Roman" w:hAnsi="Times New Roman" w:cs="Times New Roman"/>
          <w:sz w:val="24"/>
          <w:szCs w:val="24"/>
        </w:rPr>
        <w:t>ngumuman</w:t>
      </w:r>
      <w:r w:rsidR="003452E1">
        <w:rPr>
          <w:rFonts w:ascii="Times New Roman" w:hAnsi="Times New Roman" w:cs="Times New Roman"/>
          <w:sz w:val="24"/>
          <w:szCs w:val="24"/>
        </w:rPr>
        <w:t xml:space="preserve"> hasil</w:t>
      </w:r>
      <w:ins w:id="12" w:author="Blodstone" w:date="2016-01-04T16:11:00Z">
        <w:r w:rsidR="00256D26">
          <w:rPr>
            <w:rFonts w:ascii="Times New Roman" w:hAnsi="Times New Roman" w:cs="Times New Roman"/>
            <w:sz w:val="24"/>
            <w:szCs w:val="24"/>
          </w:rPr>
          <w:t xml:space="preserve"> yang bisa dilakukan secara online</w:t>
        </w:r>
      </w:ins>
      <w:del w:id="13" w:author="Blodstone" w:date="2016-01-04T16:11:00Z">
        <w:r w:rsidR="003452E1" w:rsidDel="00256D26">
          <w:rPr>
            <w:rFonts w:ascii="Times New Roman" w:hAnsi="Times New Roman" w:cs="Times New Roman"/>
            <w:sz w:val="24"/>
            <w:szCs w:val="24"/>
          </w:rPr>
          <w:delText>.</w:delText>
        </w:r>
      </w:del>
      <w:ins w:id="14" w:author="Blodstone" w:date="2016-01-04T16:11:00Z">
        <w:r w:rsidR="00256D26">
          <w:rPr>
            <w:rFonts w:ascii="Times New Roman" w:hAnsi="Times New Roman" w:cs="Times New Roman"/>
            <w:sz w:val="24"/>
            <w:szCs w:val="24"/>
          </w:rPr>
          <w:t xml:space="preserve"> </w:t>
        </w:r>
      </w:ins>
      <w:del w:id="15" w:author="Blodstone" w:date="2016-01-04T16:11:00Z">
        <w:r w:rsidR="003452E1" w:rsidDel="00256D26">
          <w:rPr>
            <w:rFonts w:ascii="Times New Roman" w:hAnsi="Times New Roman" w:cs="Times New Roman"/>
            <w:sz w:val="24"/>
            <w:szCs w:val="24"/>
          </w:rPr>
          <w:delText xml:space="preserve"> </w:delText>
        </w:r>
      </w:del>
    </w:p>
    <w:p w14:paraId="39D68B49" w14:textId="7B57BA67" w:rsidR="007E10EB" w:rsidRDefault="00096D97"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del w:id="16" w:author="Blodstone" w:date="2016-01-04T16:11:00Z">
        <w:r w:rsidR="006725C8" w:rsidDel="00256D26">
          <w:rPr>
            <w:rFonts w:ascii="Times New Roman" w:hAnsi="Times New Roman" w:cs="Times New Roman"/>
            <w:sz w:val="24"/>
            <w:szCs w:val="24"/>
          </w:rPr>
          <w:delText>Dari latar belakang permasalahan ini</w:delText>
        </w:r>
      </w:del>
      <w:ins w:id="17" w:author="Blodstone" w:date="2016-01-04T16:11:00Z">
        <w:r w:rsidR="00256D26">
          <w:rPr>
            <w:rFonts w:ascii="Times New Roman" w:hAnsi="Times New Roman" w:cs="Times New Roman"/>
            <w:sz w:val="24"/>
            <w:szCs w:val="24"/>
          </w:rPr>
          <w:t>Berdasarkan</w:t>
        </w:r>
      </w:ins>
      <w:ins w:id="18" w:author="Blodstone" w:date="2016-01-04T16:13:00Z">
        <w:r w:rsidR="00256D26">
          <w:rPr>
            <w:rFonts w:ascii="Times New Roman" w:hAnsi="Times New Roman" w:cs="Times New Roman"/>
            <w:sz w:val="24"/>
            <w:szCs w:val="24"/>
          </w:rPr>
          <w:t xml:space="preserve"> masalah yang telah diutarakan</w:t>
        </w:r>
      </w:ins>
      <w:r w:rsidR="006725C8">
        <w:rPr>
          <w:rFonts w:ascii="Times New Roman" w:hAnsi="Times New Roman" w:cs="Times New Roman"/>
          <w:sz w:val="24"/>
          <w:szCs w:val="24"/>
        </w:rPr>
        <w:t xml:space="preserve">, maka </w:t>
      </w:r>
      <w:del w:id="19" w:author="Blodstone" w:date="2016-01-04T16:13:00Z">
        <w:r w:rsidR="006725C8" w:rsidDel="00256D26">
          <w:rPr>
            <w:rFonts w:ascii="Times New Roman" w:hAnsi="Times New Roman" w:cs="Times New Roman"/>
            <w:sz w:val="24"/>
            <w:szCs w:val="24"/>
          </w:rPr>
          <w:delText>diangkatlah sebuah proyek</w:delText>
        </w:r>
      </w:del>
      <w:ins w:id="20" w:author="Blodstone" w:date="2016-01-04T16:13:00Z">
        <w:r w:rsidR="00256D26">
          <w:rPr>
            <w:rFonts w:ascii="Times New Roman" w:hAnsi="Times New Roman" w:cs="Times New Roman"/>
            <w:sz w:val="24"/>
            <w:szCs w:val="24"/>
          </w:rPr>
          <w:t>diusulkan tugas akhir yang</w:t>
        </w:r>
      </w:ins>
      <w:ins w:id="21" w:author="sen" w:date="2016-01-24T22:12:00Z">
        <w:r w:rsidR="00E159B3">
          <w:rPr>
            <w:rFonts w:ascii="Times New Roman" w:hAnsi="Times New Roman" w:cs="Times New Roman"/>
            <w:sz w:val="24"/>
            <w:szCs w:val="24"/>
          </w:rPr>
          <w:t xml:space="preserve"> </w:t>
        </w:r>
      </w:ins>
      <w:del w:id="22" w:author="Blodstone" w:date="2016-01-04T16:13:00Z">
        <w:r w:rsidR="006725C8" w:rsidDel="00256D26">
          <w:rPr>
            <w:rFonts w:ascii="Times New Roman" w:hAnsi="Times New Roman" w:cs="Times New Roman"/>
            <w:sz w:val="24"/>
            <w:szCs w:val="24"/>
          </w:rPr>
          <w:delText xml:space="preserve"> </w:delText>
        </w:r>
      </w:del>
      <w:r w:rsidR="006725C8">
        <w:rPr>
          <w:rFonts w:ascii="Times New Roman" w:hAnsi="Times New Roman" w:cs="Times New Roman"/>
          <w:sz w:val="24"/>
          <w:szCs w:val="24"/>
        </w:rPr>
        <w:t>berjudul “Sistem Penerimaan Siswa Baru (TEMANIS BARU)”</w:t>
      </w:r>
      <w:r w:rsidR="004B4441">
        <w:rPr>
          <w:rFonts w:ascii="Times New Roman" w:hAnsi="Times New Roman" w:cs="Times New Roman"/>
          <w:sz w:val="24"/>
          <w:szCs w:val="24"/>
        </w:rPr>
        <w:t>.</w:t>
      </w:r>
    </w:p>
    <w:p w14:paraId="76AA3D4B" w14:textId="77777777" w:rsidR="004B4441" w:rsidRDefault="004B4441" w:rsidP="00096D97">
      <w:pPr>
        <w:tabs>
          <w:tab w:val="left" w:pos="720"/>
        </w:tabs>
        <w:spacing w:after="0" w:line="360" w:lineRule="auto"/>
        <w:jc w:val="both"/>
        <w:rPr>
          <w:rFonts w:ascii="Times New Roman" w:hAnsi="Times New Roman" w:cs="Times New Roman"/>
          <w:sz w:val="24"/>
          <w:szCs w:val="24"/>
        </w:rPr>
      </w:pPr>
    </w:p>
    <w:p w14:paraId="7BFE54E9" w14:textId="77777777" w:rsidR="004B4441" w:rsidRDefault="004B4441"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t>Rumusan Masalah</w:t>
      </w:r>
    </w:p>
    <w:p w14:paraId="670C79C9" w14:textId="77777777" w:rsidR="002354FB" w:rsidRPr="002354FB" w:rsidRDefault="002354FB" w:rsidP="002354FB">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Rumusan masalah yang diangkat dalam Tugas Akhir ini dapat dipaparkan sebagai berikut</w:t>
      </w:r>
    </w:p>
    <w:p w14:paraId="64A8F9B2" w14:textId="77777777" w:rsidR="005E4701" w:rsidRDefault="005E4701" w:rsidP="005E4701">
      <w:pPr>
        <w:pStyle w:val="ListParagraph"/>
        <w:numPr>
          <w:ilvl w:val="0"/>
          <w:numId w:val="2"/>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Calon siswa yang ingin mendaftar terkadang terkendala jarak dan waktu</w:t>
      </w:r>
    </w:p>
    <w:p w14:paraId="41800E29" w14:textId="41D08FA7" w:rsidR="00BE2C15" w:rsidRDefault="00515A19" w:rsidP="00D85A09">
      <w:pPr>
        <w:pStyle w:val="ListParagraph"/>
        <w:numPr>
          <w:ilvl w:val="0"/>
          <w:numId w:val="2"/>
        </w:numPr>
        <w:tabs>
          <w:tab w:val="left" w:pos="720"/>
        </w:tabs>
        <w:spacing w:after="0" w:line="360" w:lineRule="auto"/>
        <w:jc w:val="both"/>
        <w:rPr>
          <w:rFonts w:ascii="Times New Roman" w:hAnsi="Times New Roman" w:cs="Times New Roman"/>
          <w:sz w:val="24"/>
          <w:szCs w:val="24"/>
        </w:rPr>
      </w:pPr>
      <w:ins w:id="23" w:author="sen" w:date="2016-01-05T18:11:00Z">
        <w:r>
          <w:rPr>
            <w:rFonts w:ascii="Times New Roman" w:hAnsi="Times New Roman" w:cs="Times New Roman"/>
            <w:sz w:val="24"/>
            <w:szCs w:val="24"/>
          </w:rPr>
          <w:t xml:space="preserve">Pemrosesan data calon siswa </w:t>
        </w:r>
      </w:ins>
      <w:ins w:id="24" w:author="sen" w:date="2016-01-05T18:13:00Z">
        <w:r>
          <w:rPr>
            <w:rFonts w:ascii="Times New Roman" w:hAnsi="Times New Roman" w:cs="Times New Roman"/>
            <w:sz w:val="24"/>
            <w:szCs w:val="24"/>
          </w:rPr>
          <w:t>yang belum efisien</w:t>
        </w:r>
        <w:r w:rsidR="00C479A7">
          <w:rPr>
            <w:rFonts w:ascii="Times New Roman" w:hAnsi="Times New Roman" w:cs="Times New Roman"/>
            <w:sz w:val="24"/>
            <w:szCs w:val="24"/>
          </w:rPr>
          <w:t xml:space="preserve"> (memakan banyak waktu)</w:t>
        </w:r>
      </w:ins>
    </w:p>
    <w:p w14:paraId="68AC1555" w14:textId="77777777" w:rsidR="00B3563D" w:rsidRDefault="00B3563D" w:rsidP="00B3563D">
      <w:pPr>
        <w:tabs>
          <w:tab w:val="left" w:pos="720"/>
        </w:tabs>
        <w:spacing w:after="0" w:line="360" w:lineRule="auto"/>
        <w:jc w:val="both"/>
        <w:rPr>
          <w:rFonts w:ascii="Times New Roman" w:hAnsi="Times New Roman" w:cs="Times New Roman"/>
          <w:sz w:val="24"/>
          <w:szCs w:val="24"/>
        </w:rPr>
      </w:pPr>
    </w:p>
    <w:p w14:paraId="2CBB40F0" w14:textId="77777777" w:rsidR="00B3563D" w:rsidDel="00DA305F" w:rsidRDefault="00B3563D" w:rsidP="00B3563D">
      <w:pPr>
        <w:tabs>
          <w:tab w:val="left" w:pos="720"/>
        </w:tabs>
        <w:spacing w:after="0" w:line="360" w:lineRule="auto"/>
        <w:jc w:val="both"/>
        <w:rPr>
          <w:del w:id="25" w:author="Blodstone" w:date="2016-01-04T16:14:00Z"/>
          <w:rFonts w:ascii="Times New Roman" w:hAnsi="Times New Roman" w:cs="Times New Roman"/>
          <w:sz w:val="24"/>
          <w:szCs w:val="24"/>
        </w:rPr>
      </w:pPr>
    </w:p>
    <w:p w14:paraId="26B6EF9C" w14:textId="77777777" w:rsidR="00B3563D" w:rsidDel="00DA305F" w:rsidRDefault="00B3563D" w:rsidP="00B3563D">
      <w:pPr>
        <w:tabs>
          <w:tab w:val="left" w:pos="720"/>
        </w:tabs>
        <w:spacing w:after="0" w:line="360" w:lineRule="auto"/>
        <w:jc w:val="both"/>
        <w:rPr>
          <w:del w:id="26" w:author="Blodstone" w:date="2016-01-04T16:14:00Z"/>
          <w:rFonts w:ascii="Times New Roman" w:hAnsi="Times New Roman" w:cs="Times New Roman"/>
          <w:sz w:val="24"/>
          <w:szCs w:val="24"/>
        </w:rPr>
      </w:pPr>
    </w:p>
    <w:p w14:paraId="531304E5" w14:textId="77777777" w:rsidR="00961F28" w:rsidDel="00DA305F" w:rsidRDefault="00961F28" w:rsidP="00B3563D">
      <w:pPr>
        <w:tabs>
          <w:tab w:val="left" w:pos="720"/>
        </w:tabs>
        <w:spacing w:after="0" w:line="360" w:lineRule="auto"/>
        <w:jc w:val="both"/>
        <w:rPr>
          <w:del w:id="27" w:author="Blodstone" w:date="2016-01-04T16:14:00Z"/>
          <w:rFonts w:ascii="Times New Roman" w:hAnsi="Times New Roman" w:cs="Times New Roman"/>
          <w:sz w:val="24"/>
          <w:szCs w:val="24"/>
        </w:rPr>
      </w:pPr>
    </w:p>
    <w:p w14:paraId="1BAF9B23" w14:textId="77777777" w:rsidR="00F47002" w:rsidRPr="00B3563D" w:rsidDel="00DA305F" w:rsidRDefault="00F47002" w:rsidP="00B3563D">
      <w:pPr>
        <w:tabs>
          <w:tab w:val="left" w:pos="720"/>
        </w:tabs>
        <w:spacing w:after="0" w:line="360" w:lineRule="auto"/>
        <w:jc w:val="both"/>
        <w:rPr>
          <w:del w:id="28" w:author="Blodstone" w:date="2016-01-04T16:14:00Z"/>
          <w:rFonts w:ascii="Times New Roman" w:hAnsi="Times New Roman" w:cs="Times New Roman"/>
          <w:sz w:val="24"/>
          <w:szCs w:val="24"/>
        </w:rPr>
      </w:pPr>
    </w:p>
    <w:p w14:paraId="3ADF4E4E" w14:textId="77777777" w:rsidR="00D85A09" w:rsidRPr="00D85A09" w:rsidDel="00DA305F" w:rsidRDefault="00D85A09" w:rsidP="00D85A09">
      <w:pPr>
        <w:tabs>
          <w:tab w:val="left" w:pos="720"/>
        </w:tabs>
        <w:spacing w:after="0" w:line="360" w:lineRule="auto"/>
        <w:jc w:val="both"/>
        <w:rPr>
          <w:del w:id="29" w:author="Blodstone" w:date="2016-01-04T16:14:00Z"/>
          <w:rFonts w:ascii="Times New Roman" w:hAnsi="Times New Roman" w:cs="Times New Roman"/>
          <w:sz w:val="24"/>
          <w:szCs w:val="24"/>
        </w:rPr>
      </w:pPr>
    </w:p>
    <w:p w14:paraId="23CBCFD8" w14:textId="77777777" w:rsidR="00BE2C15" w:rsidRPr="00D85A09" w:rsidRDefault="00BE2C15"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t>Tujuan</w:t>
      </w:r>
      <w:r w:rsidR="00D85A09" w:rsidRPr="00D85A09">
        <w:rPr>
          <w:rFonts w:ascii="Times New Roman" w:hAnsi="Times New Roman" w:cs="Times New Roman"/>
          <w:b/>
          <w:sz w:val="24"/>
          <w:szCs w:val="24"/>
        </w:rPr>
        <w:t xml:space="preserve"> dan Manfaat</w:t>
      </w:r>
    </w:p>
    <w:p w14:paraId="5CF14C36" w14:textId="77777777" w:rsidR="00BE2C15" w:rsidRPr="00BE2C15" w:rsidRDefault="00D85A09" w:rsidP="00BE2C15">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BE2C15">
        <w:rPr>
          <w:rFonts w:ascii="Times New Roman" w:hAnsi="Times New Roman" w:cs="Times New Roman"/>
          <w:sz w:val="24"/>
          <w:szCs w:val="24"/>
        </w:rPr>
        <w:t>Adapun tujuan dari sistem</w:t>
      </w:r>
      <w:r w:rsidR="00BE2C15" w:rsidRPr="00BE2C15">
        <w:rPr>
          <w:rFonts w:ascii="Times New Roman" w:hAnsi="Times New Roman" w:cs="Times New Roman"/>
          <w:sz w:val="24"/>
          <w:szCs w:val="24"/>
        </w:rPr>
        <w:t xml:space="preserve"> ini adalah :</w:t>
      </w:r>
    </w:p>
    <w:p w14:paraId="30059D0B" w14:textId="77777777" w:rsidR="00D85A09" w:rsidRPr="00EF3DFC" w:rsidRDefault="00B3682C" w:rsidP="00EF3DFC">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Mengembangkan sistem penerimaan siswa baru yang memudahkan calon siswa dalam proses pendaftaran</w:t>
      </w:r>
    </w:p>
    <w:p w14:paraId="62667846" w14:textId="77777777" w:rsidR="00D85A09" w:rsidRDefault="00D85A09" w:rsidP="00B848A9">
      <w:pPr>
        <w:pStyle w:val="ListParagraph"/>
        <w:tabs>
          <w:tab w:val="left" w:pos="720"/>
        </w:tabs>
        <w:spacing w:after="0" w:line="360" w:lineRule="auto"/>
        <w:ind w:left="360"/>
        <w:jc w:val="both"/>
        <w:rPr>
          <w:rFonts w:ascii="Times New Roman" w:hAnsi="Times New Roman" w:cs="Times New Roman"/>
          <w:sz w:val="24"/>
          <w:szCs w:val="24"/>
        </w:rPr>
      </w:pPr>
    </w:p>
    <w:p w14:paraId="10210800" w14:textId="77777777" w:rsidR="00B848A9" w:rsidRPr="00B848A9" w:rsidRDefault="00D85A09" w:rsidP="00B848A9">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B848A9">
        <w:rPr>
          <w:rFonts w:ascii="Times New Roman" w:hAnsi="Times New Roman" w:cs="Times New Roman"/>
          <w:sz w:val="24"/>
          <w:szCs w:val="24"/>
        </w:rPr>
        <w:t>Adapun manfaat</w:t>
      </w:r>
      <w:r w:rsidR="00B848A9" w:rsidRPr="00B848A9">
        <w:rPr>
          <w:rFonts w:ascii="Times New Roman" w:hAnsi="Times New Roman" w:cs="Times New Roman"/>
          <w:sz w:val="24"/>
          <w:szCs w:val="24"/>
        </w:rPr>
        <w:t xml:space="preserve"> dari </w:t>
      </w:r>
      <w:r w:rsidR="00B848A9">
        <w:rPr>
          <w:rFonts w:ascii="Times New Roman" w:hAnsi="Times New Roman" w:cs="Times New Roman"/>
          <w:sz w:val="24"/>
          <w:szCs w:val="24"/>
        </w:rPr>
        <w:t>sistem</w:t>
      </w:r>
      <w:r w:rsidR="00B848A9" w:rsidRPr="00B848A9">
        <w:rPr>
          <w:rFonts w:ascii="Times New Roman" w:hAnsi="Times New Roman" w:cs="Times New Roman"/>
          <w:sz w:val="24"/>
          <w:szCs w:val="24"/>
        </w:rPr>
        <w:t xml:space="preserve"> ini diantaranya :</w:t>
      </w:r>
    </w:p>
    <w:p w14:paraId="5E3C910F" w14:textId="77777777" w:rsidR="00B848A9" w:rsidRPr="00B848A9" w:rsidRDefault="00B848A9" w:rsidP="00B848A9">
      <w:pPr>
        <w:pStyle w:val="ListParagraph"/>
        <w:tabs>
          <w:tab w:val="left" w:pos="720"/>
        </w:tabs>
        <w:spacing w:after="0" w:line="360" w:lineRule="auto"/>
        <w:ind w:left="360"/>
        <w:jc w:val="both"/>
        <w:rPr>
          <w:rFonts w:ascii="Times New Roman" w:hAnsi="Times New Roman" w:cs="Times New Roman"/>
          <w:sz w:val="24"/>
          <w:szCs w:val="24"/>
        </w:rPr>
      </w:pPr>
      <w:r w:rsidRPr="00B848A9">
        <w:rPr>
          <w:rFonts w:ascii="Times New Roman" w:hAnsi="Times New Roman" w:cs="Times New Roman"/>
          <w:sz w:val="24"/>
          <w:szCs w:val="24"/>
        </w:rPr>
        <w:t xml:space="preserve">1. </w:t>
      </w:r>
      <w:r w:rsidR="00EF3DFC">
        <w:rPr>
          <w:rFonts w:ascii="Times New Roman" w:hAnsi="Times New Roman" w:cs="Times New Roman"/>
          <w:sz w:val="24"/>
          <w:szCs w:val="24"/>
        </w:rPr>
        <w:t xml:space="preserve">Siswa tidak perlu menghabiskan banyak biaya dan waktu untuk </w:t>
      </w:r>
      <w:r w:rsidR="00035117">
        <w:rPr>
          <w:rFonts w:ascii="Times New Roman" w:hAnsi="Times New Roman" w:cs="Times New Roman"/>
          <w:sz w:val="24"/>
          <w:szCs w:val="24"/>
        </w:rPr>
        <w:t>data</w:t>
      </w:r>
      <w:r w:rsidR="00B3682C">
        <w:rPr>
          <w:rFonts w:ascii="Times New Roman" w:hAnsi="Times New Roman" w:cs="Times New Roman"/>
          <w:sz w:val="24"/>
          <w:szCs w:val="24"/>
        </w:rPr>
        <w:t>ng mendaftar di sekolah</w:t>
      </w:r>
      <w:r w:rsidR="00EF3DFC">
        <w:rPr>
          <w:rFonts w:ascii="Times New Roman" w:hAnsi="Times New Roman" w:cs="Times New Roman"/>
          <w:sz w:val="24"/>
          <w:szCs w:val="24"/>
        </w:rPr>
        <w:t xml:space="preserve"> </w:t>
      </w:r>
    </w:p>
    <w:p w14:paraId="5495DAF8" w14:textId="77777777" w:rsidR="0053631B" w:rsidRDefault="00B3682C" w:rsidP="00B848A9">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2</w:t>
      </w:r>
      <w:r w:rsidR="0053631B">
        <w:rPr>
          <w:rFonts w:ascii="Times New Roman" w:hAnsi="Times New Roman" w:cs="Times New Roman"/>
          <w:sz w:val="24"/>
          <w:szCs w:val="24"/>
        </w:rPr>
        <w:t>. Siswa dapat dengan mudah mengakse</w:t>
      </w:r>
      <w:r>
        <w:rPr>
          <w:rFonts w:ascii="Times New Roman" w:hAnsi="Times New Roman" w:cs="Times New Roman"/>
          <w:sz w:val="24"/>
          <w:szCs w:val="24"/>
        </w:rPr>
        <w:t>s informasi baik tentang pendaft</w:t>
      </w:r>
      <w:r w:rsidR="00033C0D">
        <w:rPr>
          <w:rFonts w:ascii="Times New Roman" w:hAnsi="Times New Roman" w:cs="Times New Roman"/>
          <w:sz w:val="24"/>
          <w:szCs w:val="24"/>
        </w:rPr>
        <w:t>aran maupun pengumuman hasil</w:t>
      </w:r>
    </w:p>
    <w:p w14:paraId="13FE32DD" w14:textId="77777777" w:rsidR="00816482" w:rsidRDefault="00816482" w:rsidP="00816482">
      <w:pPr>
        <w:tabs>
          <w:tab w:val="left" w:pos="720"/>
        </w:tabs>
        <w:spacing w:after="0" w:line="360" w:lineRule="auto"/>
        <w:jc w:val="both"/>
        <w:rPr>
          <w:rFonts w:ascii="Times New Roman" w:hAnsi="Times New Roman" w:cs="Times New Roman"/>
          <w:sz w:val="24"/>
          <w:szCs w:val="24"/>
        </w:rPr>
      </w:pPr>
    </w:p>
    <w:p w14:paraId="19F208CD" w14:textId="77777777" w:rsidR="00D85A09" w:rsidRPr="00D85A09" w:rsidRDefault="00810C48" w:rsidP="00D85A09">
      <w:pPr>
        <w:pStyle w:val="ListParagraph"/>
        <w:numPr>
          <w:ilvl w:val="0"/>
          <w:numId w:val="5"/>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Batasan Masalah</w:t>
      </w:r>
    </w:p>
    <w:p w14:paraId="75486302" w14:textId="77777777" w:rsidR="00D85A09" w:rsidRDefault="00D85A09" w:rsidP="00D85A09">
      <w:pPr>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810C48">
        <w:rPr>
          <w:rFonts w:ascii="Times New Roman" w:hAnsi="Times New Roman" w:cs="Times New Roman"/>
          <w:sz w:val="24"/>
          <w:szCs w:val="24"/>
        </w:rPr>
        <w:t>Permasalahan yang dibahas dalam Tugas Akhir ini memiliki batasan sebagai berikut</w:t>
      </w:r>
    </w:p>
    <w:p w14:paraId="750B28F4" w14:textId="77777777" w:rsidR="00810C48" w:rsidDel="00DA305F" w:rsidRDefault="00810C48" w:rsidP="00810C48">
      <w:pPr>
        <w:pStyle w:val="ListParagraph"/>
        <w:numPr>
          <w:ilvl w:val="0"/>
          <w:numId w:val="8"/>
        </w:numPr>
        <w:tabs>
          <w:tab w:val="left" w:pos="720"/>
        </w:tabs>
        <w:spacing w:after="0" w:line="360" w:lineRule="auto"/>
        <w:jc w:val="both"/>
        <w:rPr>
          <w:del w:id="30" w:author="Blodstone" w:date="2016-01-04T16:15:00Z"/>
          <w:rFonts w:ascii="Times New Roman" w:hAnsi="Times New Roman" w:cs="Times New Roman"/>
          <w:sz w:val="24"/>
          <w:szCs w:val="24"/>
        </w:rPr>
      </w:pPr>
      <w:del w:id="31" w:author="Blodstone" w:date="2016-01-04T16:15:00Z">
        <w:r w:rsidDel="00DA305F">
          <w:rPr>
            <w:rFonts w:ascii="Times New Roman" w:hAnsi="Times New Roman" w:cs="Times New Roman"/>
            <w:sz w:val="24"/>
            <w:szCs w:val="24"/>
          </w:rPr>
          <w:delText>Bahasa</w:delText>
        </w:r>
        <w:r w:rsidR="00035117" w:rsidDel="00DA305F">
          <w:rPr>
            <w:rFonts w:ascii="Times New Roman" w:hAnsi="Times New Roman" w:cs="Times New Roman"/>
            <w:sz w:val="24"/>
            <w:szCs w:val="24"/>
          </w:rPr>
          <w:delText xml:space="preserve"> pemrograman yang digunakan</w:delText>
        </w:r>
        <w:r w:rsidDel="00DA305F">
          <w:rPr>
            <w:rFonts w:ascii="Times New Roman" w:hAnsi="Times New Roman" w:cs="Times New Roman"/>
            <w:sz w:val="24"/>
            <w:szCs w:val="24"/>
          </w:rPr>
          <w:delText xml:space="preserve"> adalah JavaScript dengan framework SailsJs</w:delText>
        </w:r>
      </w:del>
    </w:p>
    <w:p w14:paraId="482F01C4" w14:textId="77777777" w:rsidR="00810C48" w:rsidRDefault="00810C48" w:rsidP="00810C48">
      <w:pPr>
        <w:pStyle w:val="ListParagraph"/>
        <w:numPr>
          <w:ilvl w:val="0"/>
          <w:numId w:val="8"/>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Ruang lingkup adalah siswa tingkat SMP dan SMA</w:t>
      </w:r>
    </w:p>
    <w:p w14:paraId="75BC9258" w14:textId="04E0B619" w:rsidR="0088036B" w:rsidRDefault="00810C48" w:rsidP="00810C48">
      <w:pPr>
        <w:pStyle w:val="ListParagraph"/>
        <w:numPr>
          <w:ilvl w:val="0"/>
          <w:numId w:val="8"/>
        </w:numPr>
        <w:tabs>
          <w:tab w:val="left" w:pos="720"/>
        </w:tabs>
        <w:spacing w:after="0" w:line="360" w:lineRule="auto"/>
        <w:jc w:val="both"/>
        <w:rPr>
          <w:ins w:id="32" w:author="sen" w:date="2016-01-05T18:21:00Z"/>
          <w:rFonts w:ascii="Times New Roman" w:hAnsi="Times New Roman" w:cs="Times New Roman"/>
          <w:sz w:val="24"/>
          <w:szCs w:val="24"/>
        </w:rPr>
      </w:pPr>
      <w:del w:id="33" w:author="sen" w:date="2016-01-05T18:21:00Z">
        <w:r w:rsidDel="0088036B">
          <w:rPr>
            <w:rFonts w:ascii="Times New Roman" w:hAnsi="Times New Roman" w:cs="Times New Roman"/>
            <w:sz w:val="24"/>
            <w:szCs w:val="24"/>
          </w:rPr>
          <w:delText xml:space="preserve">Sistem penerimaan siswa baru terbatas pada </w:delText>
        </w:r>
        <w:commentRangeStart w:id="34"/>
        <w:r w:rsidDel="0088036B">
          <w:rPr>
            <w:rFonts w:ascii="Times New Roman" w:hAnsi="Times New Roman" w:cs="Times New Roman"/>
            <w:sz w:val="24"/>
            <w:szCs w:val="24"/>
          </w:rPr>
          <w:delText>proses pendaftaran</w:delText>
        </w:r>
      </w:del>
      <w:ins w:id="35" w:author="sen" w:date="2016-01-05T18:21:00Z">
        <w:r w:rsidR="0088036B">
          <w:rPr>
            <w:rFonts w:ascii="Times New Roman" w:hAnsi="Times New Roman" w:cs="Times New Roman"/>
            <w:sz w:val="24"/>
            <w:szCs w:val="24"/>
          </w:rPr>
          <w:t>Dari sisi calon siswa,</w:t>
        </w:r>
      </w:ins>
      <w:ins w:id="36" w:author="sen" w:date="2016-01-05T18:17:00Z">
        <w:r w:rsidR="004C6F3C">
          <w:rPr>
            <w:rFonts w:ascii="Times New Roman" w:hAnsi="Times New Roman" w:cs="Times New Roman"/>
            <w:sz w:val="24"/>
            <w:szCs w:val="24"/>
          </w:rPr>
          <w:t xml:space="preserve"> </w:t>
        </w:r>
      </w:ins>
      <w:ins w:id="37" w:author="sen" w:date="2016-01-05T18:21:00Z">
        <w:r w:rsidR="0088036B">
          <w:rPr>
            <w:rFonts w:ascii="Times New Roman" w:hAnsi="Times New Roman" w:cs="Times New Roman"/>
            <w:sz w:val="24"/>
            <w:szCs w:val="24"/>
          </w:rPr>
          <w:t>sistem ini membantu calon siswa dalam</w:t>
        </w:r>
      </w:ins>
      <w:ins w:id="38" w:author="sen" w:date="2016-01-05T18:17:00Z">
        <w:r w:rsidR="004C6F3C">
          <w:rPr>
            <w:rFonts w:ascii="Times New Roman" w:hAnsi="Times New Roman" w:cs="Times New Roman"/>
            <w:sz w:val="24"/>
            <w:szCs w:val="24"/>
          </w:rPr>
          <w:t xml:space="preserve"> memilih tingkatan, mengi</w:t>
        </w:r>
        <w:r w:rsidR="0088036B">
          <w:rPr>
            <w:rFonts w:ascii="Times New Roman" w:hAnsi="Times New Roman" w:cs="Times New Roman"/>
            <w:sz w:val="24"/>
            <w:szCs w:val="24"/>
          </w:rPr>
          <w:t xml:space="preserve">si profil dan mengupload </w:t>
        </w:r>
        <w:r w:rsidR="004C6F3C">
          <w:rPr>
            <w:rFonts w:ascii="Times New Roman" w:hAnsi="Times New Roman" w:cs="Times New Roman"/>
            <w:sz w:val="24"/>
            <w:szCs w:val="24"/>
          </w:rPr>
          <w:t>dokumen yang dibutuhkan</w:t>
        </w:r>
      </w:ins>
      <w:ins w:id="39" w:author="sen" w:date="2016-01-05T18:20:00Z">
        <w:r w:rsidR="0088036B">
          <w:rPr>
            <w:rFonts w:ascii="Times New Roman" w:hAnsi="Times New Roman" w:cs="Times New Roman"/>
            <w:sz w:val="24"/>
            <w:szCs w:val="24"/>
          </w:rPr>
          <w:t xml:space="preserve"> serta mencetak kartu ujian.</w:t>
        </w:r>
      </w:ins>
    </w:p>
    <w:p w14:paraId="4E63900C" w14:textId="0AAFD2FF" w:rsidR="00810C48" w:rsidRPr="00810C48" w:rsidRDefault="0088036B">
      <w:pPr>
        <w:pStyle w:val="ListParagraph"/>
        <w:tabs>
          <w:tab w:val="left" w:pos="720"/>
        </w:tabs>
        <w:spacing w:after="0" w:line="360" w:lineRule="auto"/>
        <w:ind w:left="1080"/>
        <w:jc w:val="both"/>
        <w:rPr>
          <w:rFonts w:ascii="Times New Roman" w:hAnsi="Times New Roman" w:cs="Times New Roman"/>
          <w:sz w:val="24"/>
          <w:szCs w:val="24"/>
        </w:rPr>
        <w:pPrChange w:id="40" w:author="sen" w:date="2016-01-05T18:21:00Z">
          <w:pPr>
            <w:pStyle w:val="ListParagraph"/>
            <w:numPr>
              <w:numId w:val="8"/>
            </w:numPr>
            <w:tabs>
              <w:tab w:val="left" w:pos="720"/>
            </w:tabs>
            <w:spacing w:after="0" w:line="360" w:lineRule="auto"/>
            <w:ind w:left="1080" w:hanging="360"/>
            <w:jc w:val="both"/>
          </w:pPr>
        </w:pPrChange>
      </w:pPr>
      <w:ins w:id="41" w:author="sen" w:date="2016-01-05T18:21:00Z">
        <w:r>
          <w:rPr>
            <w:rFonts w:ascii="Times New Roman" w:hAnsi="Times New Roman" w:cs="Times New Roman"/>
            <w:sz w:val="24"/>
            <w:szCs w:val="24"/>
          </w:rPr>
          <w:t>Dari sisi admin sekolah, sistem ini membantu pihak sekolah dalam mengorganisir proses pendaftaran dan penerimaan siswa baru</w:t>
        </w:r>
      </w:ins>
      <w:ins w:id="42" w:author="sen" w:date="2016-01-05T18:28:00Z">
        <w:r>
          <w:rPr>
            <w:rFonts w:ascii="Times New Roman" w:hAnsi="Times New Roman" w:cs="Times New Roman"/>
            <w:sz w:val="24"/>
            <w:szCs w:val="24"/>
          </w:rPr>
          <w:t>,</w:t>
        </w:r>
      </w:ins>
      <w:ins w:id="43" w:author="sen" w:date="2016-01-05T18:21:00Z">
        <w:r>
          <w:rPr>
            <w:rFonts w:ascii="Times New Roman" w:hAnsi="Times New Roman" w:cs="Times New Roman"/>
            <w:sz w:val="24"/>
            <w:szCs w:val="24"/>
          </w:rPr>
          <w:t xml:space="preserve"> mulai dari menentukan batas tanggal pendaftaran, memvalidasi data calon siswa dari dokumen yang mereka upload</w:t>
        </w:r>
      </w:ins>
      <w:ins w:id="44" w:author="sen" w:date="2016-01-05T18:28:00Z">
        <w:r>
          <w:rPr>
            <w:rFonts w:ascii="Times New Roman" w:hAnsi="Times New Roman" w:cs="Times New Roman"/>
            <w:sz w:val="24"/>
            <w:szCs w:val="24"/>
          </w:rPr>
          <w:t>,</w:t>
        </w:r>
      </w:ins>
      <w:ins w:id="45" w:author="sen" w:date="2016-01-05T18:21:00Z">
        <w:r>
          <w:rPr>
            <w:rFonts w:ascii="Times New Roman" w:hAnsi="Times New Roman" w:cs="Times New Roman"/>
            <w:sz w:val="24"/>
            <w:szCs w:val="24"/>
          </w:rPr>
          <w:t xml:space="preserve"> hingga</w:t>
        </w:r>
      </w:ins>
      <w:ins w:id="46" w:author="sen" w:date="2016-01-05T18:28:00Z">
        <w:r w:rsidR="008955EF">
          <w:rPr>
            <w:rFonts w:ascii="Times New Roman" w:hAnsi="Times New Roman" w:cs="Times New Roman"/>
            <w:sz w:val="24"/>
            <w:szCs w:val="24"/>
          </w:rPr>
          <w:t xml:space="preserve"> menentukan tanggal ujian bagi siswa baru.</w:t>
        </w:r>
      </w:ins>
      <w:del w:id="47" w:author="sen" w:date="2016-01-05T18:20:00Z">
        <w:r w:rsidR="00810C48" w:rsidDel="0088036B">
          <w:rPr>
            <w:rFonts w:ascii="Times New Roman" w:hAnsi="Times New Roman" w:cs="Times New Roman"/>
            <w:sz w:val="24"/>
            <w:szCs w:val="24"/>
          </w:rPr>
          <w:delText xml:space="preserve">, </w:delText>
        </w:r>
        <w:r w:rsidR="00033C0D" w:rsidDel="0088036B">
          <w:rPr>
            <w:rFonts w:ascii="Times New Roman" w:hAnsi="Times New Roman" w:cs="Times New Roman"/>
            <w:sz w:val="24"/>
            <w:szCs w:val="24"/>
          </w:rPr>
          <w:delText>penyerahan dokumen dan pengumuman hasil</w:delText>
        </w:r>
      </w:del>
      <w:commentRangeEnd w:id="34"/>
      <w:r w:rsidR="00DA305F">
        <w:rPr>
          <w:rStyle w:val="CommentReference"/>
        </w:rPr>
        <w:commentReference w:id="34"/>
      </w:r>
    </w:p>
    <w:p w14:paraId="5C9A0003" w14:textId="77777777" w:rsidR="00D85A09" w:rsidRDefault="00D85A09" w:rsidP="00D85A09">
      <w:pPr>
        <w:tabs>
          <w:tab w:val="left" w:pos="720"/>
        </w:tabs>
        <w:spacing w:after="0" w:line="360" w:lineRule="auto"/>
        <w:jc w:val="both"/>
        <w:rPr>
          <w:rFonts w:ascii="Times New Roman" w:hAnsi="Times New Roman" w:cs="Times New Roman"/>
          <w:sz w:val="24"/>
          <w:szCs w:val="24"/>
        </w:rPr>
      </w:pPr>
    </w:p>
    <w:p w14:paraId="1AFF6343" w14:textId="77777777" w:rsidR="00816482" w:rsidRPr="00D85A09" w:rsidRDefault="00816482"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t>Metodologi Penelitian / Metodologi Pengembangan Sistem</w:t>
      </w:r>
    </w:p>
    <w:p w14:paraId="528FB198" w14:textId="77777777" w:rsidR="00816482" w:rsidRPr="00816482" w:rsidRDefault="00816482" w:rsidP="00816482">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t>Metodologi penelitian</w:t>
      </w:r>
      <w:r w:rsidRPr="00816482">
        <w:rPr>
          <w:rFonts w:ascii="Times New Roman" w:hAnsi="Times New Roman" w:cs="Times New Roman"/>
          <w:sz w:val="24"/>
          <w:szCs w:val="24"/>
        </w:rPr>
        <w:t xml:space="preserve"> </w:t>
      </w:r>
      <w:r>
        <w:rPr>
          <w:rFonts w:ascii="Times New Roman" w:hAnsi="Times New Roman" w:cs="Times New Roman"/>
          <w:sz w:val="24"/>
          <w:szCs w:val="24"/>
        </w:rPr>
        <w:t xml:space="preserve">yang digunakan dalam penelitian </w:t>
      </w:r>
      <w:r w:rsidRPr="00816482">
        <w:rPr>
          <w:rFonts w:ascii="Times New Roman" w:hAnsi="Times New Roman" w:cs="Times New Roman"/>
          <w:sz w:val="24"/>
          <w:szCs w:val="24"/>
        </w:rPr>
        <w:t>ini adalah pengembangan sistem, adapun alur</w:t>
      </w:r>
      <w:r>
        <w:rPr>
          <w:rFonts w:ascii="Times New Roman" w:hAnsi="Times New Roman" w:cs="Times New Roman"/>
          <w:sz w:val="24"/>
          <w:szCs w:val="24"/>
        </w:rPr>
        <w:t xml:space="preserve"> </w:t>
      </w:r>
      <w:r w:rsidRPr="00816482">
        <w:rPr>
          <w:rFonts w:ascii="Times New Roman" w:hAnsi="Times New Roman" w:cs="Times New Roman"/>
          <w:sz w:val="24"/>
          <w:szCs w:val="24"/>
        </w:rPr>
        <w:t>penelitian ini antara lain:</w:t>
      </w:r>
    </w:p>
    <w:p w14:paraId="6D9CED28" w14:textId="77777777" w:rsidR="008C4BED" w:rsidRDefault="00816482" w:rsidP="008C4BED">
      <w:pPr>
        <w:pStyle w:val="ListParagraph"/>
        <w:numPr>
          <w:ilvl w:val="0"/>
          <w:numId w:val="3"/>
        </w:numPr>
        <w:tabs>
          <w:tab w:val="left" w:pos="720"/>
        </w:tabs>
        <w:spacing w:after="0" w:line="360" w:lineRule="auto"/>
        <w:jc w:val="both"/>
        <w:rPr>
          <w:rFonts w:ascii="Times New Roman" w:hAnsi="Times New Roman" w:cs="Times New Roman"/>
          <w:sz w:val="24"/>
          <w:szCs w:val="24"/>
        </w:rPr>
      </w:pPr>
      <w:r w:rsidRPr="00816482">
        <w:rPr>
          <w:rFonts w:ascii="Times New Roman" w:hAnsi="Times New Roman" w:cs="Times New Roman"/>
          <w:sz w:val="24"/>
          <w:szCs w:val="24"/>
        </w:rPr>
        <w:t xml:space="preserve">Studi </w:t>
      </w:r>
      <w:r w:rsidR="008C4BED">
        <w:rPr>
          <w:rFonts w:ascii="Times New Roman" w:hAnsi="Times New Roman" w:cs="Times New Roman"/>
          <w:sz w:val="24"/>
          <w:szCs w:val="24"/>
        </w:rPr>
        <w:t>literatur dan pengambilan data</w:t>
      </w:r>
    </w:p>
    <w:p w14:paraId="384308AC" w14:textId="77777777" w:rsidR="00816482" w:rsidRDefault="00816482" w:rsidP="008C4BED">
      <w:pPr>
        <w:pStyle w:val="ListParagraph"/>
        <w:tabs>
          <w:tab w:val="left" w:pos="720"/>
        </w:tabs>
        <w:spacing w:after="0" w:line="360" w:lineRule="auto"/>
        <w:jc w:val="both"/>
        <w:rPr>
          <w:rFonts w:ascii="Times New Roman" w:hAnsi="Times New Roman" w:cs="Times New Roman"/>
          <w:sz w:val="24"/>
          <w:szCs w:val="24"/>
        </w:rPr>
      </w:pPr>
      <w:r w:rsidRPr="00816482">
        <w:rPr>
          <w:rFonts w:ascii="Times New Roman" w:hAnsi="Times New Roman" w:cs="Times New Roman"/>
          <w:sz w:val="24"/>
          <w:szCs w:val="24"/>
        </w:rPr>
        <w:t xml:space="preserve">Studi literatur dilakukan </w:t>
      </w:r>
      <w:r w:rsidR="00035117">
        <w:rPr>
          <w:rFonts w:ascii="Times New Roman" w:hAnsi="Times New Roman" w:cs="Times New Roman"/>
          <w:sz w:val="24"/>
          <w:szCs w:val="24"/>
        </w:rPr>
        <w:t>dengan</w:t>
      </w:r>
      <w:r w:rsidRPr="00816482">
        <w:rPr>
          <w:rFonts w:ascii="Times New Roman" w:hAnsi="Times New Roman" w:cs="Times New Roman"/>
          <w:sz w:val="24"/>
          <w:szCs w:val="24"/>
        </w:rPr>
        <w:t xml:space="preserve"> mempelajari</w:t>
      </w:r>
      <w:r>
        <w:rPr>
          <w:rFonts w:ascii="Times New Roman" w:hAnsi="Times New Roman" w:cs="Times New Roman"/>
          <w:sz w:val="24"/>
          <w:szCs w:val="24"/>
        </w:rPr>
        <w:t xml:space="preserve"> </w:t>
      </w:r>
      <w:r w:rsidRPr="00816482">
        <w:rPr>
          <w:rFonts w:ascii="Times New Roman" w:hAnsi="Times New Roman" w:cs="Times New Roman"/>
          <w:sz w:val="24"/>
          <w:szCs w:val="24"/>
        </w:rPr>
        <w:t>teori-teori yang berkaitan dengan penelitian,</w:t>
      </w:r>
      <w:r>
        <w:rPr>
          <w:rFonts w:ascii="Times New Roman" w:hAnsi="Times New Roman" w:cs="Times New Roman"/>
          <w:sz w:val="24"/>
          <w:szCs w:val="24"/>
        </w:rPr>
        <w:t xml:space="preserve"> </w:t>
      </w:r>
      <w:r w:rsidRPr="00816482">
        <w:rPr>
          <w:rFonts w:ascii="Times New Roman" w:hAnsi="Times New Roman" w:cs="Times New Roman"/>
          <w:sz w:val="24"/>
          <w:szCs w:val="24"/>
        </w:rPr>
        <w:t>sehingga data yang akan dikumpulkan untuk</w:t>
      </w:r>
      <w:r>
        <w:rPr>
          <w:rFonts w:ascii="Times New Roman" w:hAnsi="Times New Roman" w:cs="Times New Roman"/>
          <w:sz w:val="24"/>
          <w:szCs w:val="24"/>
        </w:rPr>
        <w:t xml:space="preserve"> </w:t>
      </w:r>
      <w:r w:rsidRPr="00816482">
        <w:rPr>
          <w:rFonts w:ascii="Times New Roman" w:hAnsi="Times New Roman" w:cs="Times New Roman"/>
          <w:sz w:val="24"/>
          <w:szCs w:val="24"/>
        </w:rPr>
        <w:t>dianalisis lebih akurat. Teori-teori yang</w:t>
      </w:r>
      <w:r>
        <w:rPr>
          <w:rFonts w:ascii="Times New Roman" w:hAnsi="Times New Roman" w:cs="Times New Roman"/>
          <w:sz w:val="24"/>
          <w:szCs w:val="24"/>
        </w:rPr>
        <w:t xml:space="preserve"> </w:t>
      </w:r>
      <w:r w:rsidRPr="00816482">
        <w:rPr>
          <w:rFonts w:ascii="Times New Roman" w:hAnsi="Times New Roman" w:cs="Times New Roman"/>
          <w:sz w:val="24"/>
          <w:szCs w:val="24"/>
        </w:rPr>
        <w:t>berhubungan dengan penelitian ini antara lain</w:t>
      </w:r>
      <w:r>
        <w:rPr>
          <w:rFonts w:ascii="Times New Roman" w:hAnsi="Times New Roman" w:cs="Times New Roman"/>
          <w:sz w:val="24"/>
          <w:szCs w:val="24"/>
        </w:rPr>
        <w:t xml:space="preserve"> </w:t>
      </w:r>
      <w:r w:rsidRPr="00816482">
        <w:rPr>
          <w:rFonts w:ascii="Times New Roman" w:hAnsi="Times New Roman" w:cs="Times New Roman"/>
          <w:sz w:val="24"/>
          <w:szCs w:val="24"/>
        </w:rPr>
        <w:t>kon</w:t>
      </w:r>
      <w:r w:rsidR="00103CE2">
        <w:rPr>
          <w:rFonts w:ascii="Times New Roman" w:hAnsi="Times New Roman" w:cs="Times New Roman"/>
          <w:sz w:val="24"/>
          <w:szCs w:val="24"/>
        </w:rPr>
        <w:t>sep Perancangan Sistem, Web</w:t>
      </w:r>
      <w:r w:rsidR="008C4BED">
        <w:rPr>
          <w:rFonts w:ascii="Times New Roman" w:hAnsi="Times New Roman" w:cs="Times New Roman"/>
          <w:sz w:val="24"/>
          <w:szCs w:val="24"/>
        </w:rPr>
        <w:t>,</w:t>
      </w:r>
      <w:r w:rsidR="00C5136B">
        <w:rPr>
          <w:rFonts w:ascii="Times New Roman" w:hAnsi="Times New Roman" w:cs="Times New Roman"/>
          <w:sz w:val="24"/>
          <w:szCs w:val="24"/>
        </w:rPr>
        <w:t xml:space="preserve"> Mobile </w:t>
      </w:r>
      <w:r w:rsidR="00F255EF">
        <w:rPr>
          <w:rFonts w:ascii="Times New Roman" w:hAnsi="Times New Roman" w:cs="Times New Roman"/>
          <w:sz w:val="24"/>
          <w:szCs w:val="24"/>
        </w:rPr>
        <w:t>serta framework JavaScript (Sails</w:t>
      </w:r>
      <w:r w:rsidR="00FC43ED">
        <w:rPr>
          <w:rFonts w:ascii="Times New Roman" w:hAnsi="Times New Roman" w:cs="Times New Roman"/>
          <w:sz w:val="24"/>
          <w:szCs w:val="24"/>
        </w:rPr>
        <w:t>.js</w:t>
      </w:r>
      <w:r w:rsidR="00F255EF">
        <w:rPr>
          <w:rFonts w:ascii="Times New Roman" w:hAnsi="Times New Roman" w:cs="Times New Roman"/>
          <w:sz w:val="24"/>
          <w:szCs w:val="24"/>
        </w:rPr>
        <w:t>)</w:t>
      </w:r>
      <w:r w:rsidR="008C4BED">
        <w:rPr>
          <w:rFonts w:ascii="Times New Roman" w:hAnsi="Times New Roman" w:cs="Times New Roman"/>
          <w:sz w:val="24"/>
          <w:szCs w:val="24"/>
        </w:rPr>
        <w:t xml:space="preserve"> dan database M</w:t>
      </w:r>
      <w:r w:rsidR="00F330A2">
        <w:rPr>
          <w:rFonts w:ascii="Times New Roman" w:hAnsi="Times New Roman" w:cs="Times New Roman"/>
          <w:sz w:val="24"/>
          <w:szCs w:val="24"/>
        </w:rPr>
        <w:t>ariaDB</w:t>
      </w:r>
      <w:r w:rsidR="0023745C">
        <w:rPr>
          <w:rFonts w:ascii="Times New Roman" w:hAnsi="Times New Roman" w:cs="Times New Roman"/>
          <w:sz w:val="24"/>
          <w:szCs w:val="24"/>
        </w:rPr>
        <w:t>.</w:t>
      </w:r>
    </w:p>
    <w:p w14:paraId="7EB0931C" w14:textId="77777777" w:rsidR="00E140A2" w:rsidRDefault="00E140A2" w:rsidP="008C4BED">
      <w:pPr>
        <w:pStyle w:val="ListParagraph"/>
        <w:tabs>
          <w:tab w:val="left" w:pos="720"/>
        </w:tabs>
        <w:spacing w:after="0" w:line="360" w:lineRule="auto"/>
        <w:jc w:val="both"/>
        <w:rPr>
          <w:rFonts w:ascii="Times New Roman" w:hAnsi="Times New Roman" w:cs="Times New Roman"/>
          <w:sz w:val="24"/>
          <w:szCs w:val="24"/>
        </w:rPr>
      </w:pPr>
    </w:p>
    <w:p w14:paraId="57089733" w14:textId="77777777" w:rsidR="00E140A2" w:rsidRPr="008C4BED" w:rsidRDefault="00E140A2" w:rsidP="008C4BED">
      <w:pPr>
        <w:pStyle w:val="ListParagraph"/>
        <w:tabs>
          <w:tab w:val="left" w:pos="720"/>
        </w:tabs>
        <w:spacing w:after="0" w:line="360" w:lineRule="auto"/>
        <w:jc w:val="both"/>
        <w:rPr>
          <w:rFonts w:ascii="Times New Roman" w:hAnsi="Times New Roman" w:cs="Times New Roman"/>
          <w:sz w:val="24"/>
          <w:szCs w:val="24"/>
        </w:rPr>
      </w:pPr>
    </w:p>
    <w:p w14:paraId="7F9D6D72" w14:textId="77777777" w:rsidR="00B006E6" w:rsidRDefault="00B006E6" w:rsidP="00B006E6">
      <w:pPr>
        <w:pStyle w:val="ListParagraph"/>
        <w:numPr>
          <w:ilvl w:val="0"/>
          <w:numId w:val="3"/>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Pengembangan</w:t>
      </w:r>
    </w:p>
    <w:p w14:paraId="557C9A29" w14:textId="77777777" w:rsidR="00816482" w:rsidRPr="00F255EF" w:rsidRDefault="00816482" w:rsidP="00F255EF">
      <w:pPr>
        <w:pStyle w:val="ListParagraph"/>
        <w:tabs>
          <w:tab w:val="left" w:pos="720"/>
        </w:tabs>
        <w:spacing w:after="0" w:line="360" w:lineRule="auto"/>
        <w:jc w:val="both"/>
        <w:rPr>
          <w:rFonts w:ascii="Times New Roman" w:hAnsi="Times New Roman" w:cs="Times New Roman"/>
          <w:sz w:val="24"/>
          <w:szCs w:val="24"/>
        </w:rPr>
      </w:pPr>
      <w:r w:rsidRPr="00B006E6">
        <w:rPr>
          <w:rFonts w:ascii="Times New Roman" w:hAnsi="Times New Roman" w:cs="Times New Roman"/>
          <w:sz w:val="24"/>
          <w:szCs w:val="24"/>
        </w:rPr>
        <w:t>Dalam melakukan pengembangan sistem ini</w:t>
      </w:r>
      <w:r w:rsidR="00AA2FB0">
        <w:rPr>
          <w:rFonts w:ascii="Times New Roman" w:hAnsi="Times New Roman" w:cs="Times New Roman"/>
          <w:sz w:val="24"/>
          <w:szCs w:val="24"/>
        </w:rPr>
        <w:t xml:space="preserve"> </w:t>
      </w:r>
      <w:r w:rsidRPr="00B006E6">
        <w:rPr>
          <w:rFonts w:ascii="Times New Roman" w:hAnsi="Times New Roman" w:cs="Times New Roman"/>
          <w:sz w:val="24"/>
          <w:szCs w:val="24"/>
        </w:rPr>
        <w:t>dilakukan dengan menggunakan metode</w:t>
      </w:r>
      <w:r w:rsidR="00B006E6">
        <w:rPr>
          <w:rFonts w:ascii="Times New Roman" w:hAnsi="Times New Roman" w:cs="Times New Roman"/>
          <w:sz w:val="24"/>
          <w:szCs w:val="24"/>
        </w:rPr>
        <w:t xml:space="preserve"> </w:t>
      </w:r>
      <w:r w:rsidR="00E140A2">
        <w:rPr>
          <w:rFonts w:ascii="Times New Roman" w:hAnsi="Times New Roman" w:cs="Times New Roman"/>
          <w:sz w:val="24"/>
          <w:szCs w:val="24"/>
        </w:rPr>
        <w:t>waterfall</w:t>
      </w:r>
      <w:r w:rsidRPr="00B006E6">
        <w:rPr>
          <w:rFonts w:ascii="Times New Roman" w:hAnsi="Times New Roman" w:cs="Times New Roman"/>
          <w:sz w:val="24"/>
          <w:szCs w:val="24"/>
        </w:rPr>
        <w:t>. Menurut</w:t>
      </w:r>
      <w:r w:rsidR="00B006E6">
        <w:rPr>
          <w:rFonts w:ascii="Times New Roman" w:hAnsi="Times New Roman" w:cs="Times New Roman"/>
          <w:sz w:val="24"/>
          <w:szCs w:val="24"/>
        </w:rPr>
        <w:t xml:space="preserve"> </w:t>
      </w:r>
      <w:r w:rsidRPr="00B006E6">
        <w:rPr>
          <w:rFonts w:ascii="Times New Roman" w:hAnsi="Times New Roman" w:cs="Times New Roman"/>
          <w:sz w:val="24"/>
          <w:szCs w:val="24"/>
        </w:rPr>
        <w:t>Pres</w:t>
      </w:r>
      <w:r w:rsidR="00035117">
        <w:rPr>
          <w:rFonts w:ascii="Times New Roman" w:hAnsi="Times New Roman" w:cs="Times New Roman"/>
          <w:sz w:val="24"/>
          <w:szCs w:val="24"/>
        </w:rPr>
        <w:t>sman (Mulyanto, Agus., 2009)</w:t>
      </w:r>
      <w:r w:rsidRPr="00B006E6">
        <w:rPr>
          <w:rFonts w:ascii="Times New Roman" w:hAnsi="Times New Roman" w:cs="Times New Roman"/>
          <w:sz w:val="24"/>
          <w:szCs w:val="24"/>
        </w:rPr>
        <w:t>, tahapan</w:t>
      </w:r>
      <w:r w:rsidR="00B006E6">
        <w:rPr>
          <w:rFonts w:ascii="Times New Roman" w:hAnsi="Times New Roman" w:cs="Times New Roman"/>
          <w:sz w:val="24"/>
          <w:szCs w:val="24"/>
        </w:rPr>
        <w:t xml:space="preserve"> – </w:t>
      </w:r>
      <w:r w:rsidRPr="00B006E6">
        <w:rPr>
          <w:rFonts w:ascii="Times New Roman" w:hAnsi="Times New Roman" w:cs="Times New Roman"/>
          <w:sz w:val="24"/>
          <w:szCs w:val="24"/>
        </w:rPr>
        <w:t>tahapan</w:t>
      </w:r>
      <w:r w:rsidR="00B006E6">
        <w:rPr>
          <w:rFonts w:ascii="Times New Roman" w:hAnsi="Times New Roman" w:cs="Times New Roman"/>
          <w:sz w:val="24"/>
          <w:szCs w:val="24"/>
        </w:rPr>
        <w:t xml:space="preserve"> </w:t>
      </w:r>
      <w:r w:rsidRPr="00B006E6">
        <w:rPr>
          <w:rFonts w:ascii="Times New Roman" w:hAnsi="Times New Roman" w:cs="Times New Roman"/>
          <w:sz w:val="24"/>
          <w:szCs w:val="24"/>
        </w:rPr>
        <w:t xml:space="preserve">waterfall adalah </w:t>
      </w:r>
      <w:r w:rsidR="00F255EF">
        <w:rPr>
          <w:rFonts w:ascii="Times New Roman" w:hAnsi="Times New Roman" w:cs="Times New Roman"/>
          <w:sz w:val="24"/>
          <w:szCs w:val="24"/>
        </w:rPr>
        <w:t>sebagai berikut :</w:t>
      </w:r>
    </w:p>
    <w:p w14:paraId="2832F887" w14:textId="77777777" w:rsidR="00B006E6" w:rsidRDefault="004704F2" w:rsidP="00B006E6">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Analisis</w:t>
      </w:r>
    </w:p>
    <w:p w14:paraId="46752085" w14:textId="77777777" w:rsidR="00816482" w:rsidRPr="00B006E6" w:rsidRDefault="00816482" w:rsidP="00B006E6">
      <w:pPr>
        <w:pStyle w:val="ListParagraph"/>
        <w:tabs>
          <w:tab w:val="left" w:pos="720"/>
        </w:tabs>
        <w:spacing w:after="0" w:line="360" w:lineRule="auto"/>
        <w:ind w:left="1080"/>
        <w:jc w:val="both"/>
        <w:rPr>
          <w:rFonts w:ascii="Times New Roman" w:hAnsi="Times New Roman" w:cs="Times New Roman"/>
          <w:sz w:val="24"/>
          <w:szCs w:val="24"/>
        </w:rPr>
      </w:pPr>
      <w:r w:rsidRPr="00B006E6">
        <w:rPr>
          <w:rFonts w:ascii="Times New Roman" w:hAnsi="Times New Roman" w:cs="Times New Roman"/>
          <w:sz w:val="24"/>
          <w:szCs w:val="24"/>
        </w:rPr>
        <w:t>Tahap analisis dilakukan untuk</w:t>
      </w:r>
      <w:r w:rsidR="00B006E6">
        <w:rPr>
          <w:rFonts w:ascii="Times New Roman" w:hAnsi="Times New Roman" w:cs="Times New Roman"/>
          <w:sz w:val="24"/>
          <w:szCs w:val="24"/>
        </w:rPr>
        <w:t xml:space="preserve"> </w:t>
      </w:r>
      <w:r w:rsidR="008828CE">
        <w:rPr>
          <w:rFonts w:ascii="Times New Roman" w:hAnsi="Times New Roman" w:cs="Times New Roman"/>
          <w:sz w:val="24"/>
          <w:szCs w:val="24"/>
        </w:rPr>
        <w:t xml:space="preserve">menganalisis perancangan Sistem Penerimaan Siswa baru dimana akan digunakan tools pemodelan data UML untuk mempermudah perancangan design interface. UML yang akan digunakan adalah </w:t>
      </w:r>
      <w:r w:rsidR="00A70BC1">
        <w:rPr>
          <w:rFonts w:ascii="Times New Roman" w:hAnsi="Times New Roman" w:cs="Times New Roman"/>
          <w:sz w:val="24"/>
          <w:szCs w:val="24"/>
        </w:rPr>
        <w:t>use case dan activity diagram</w:t>
      </w:r>
    </w:p>
    <w:p w14:paraId="166D611D" w14:textId="77777777" w:rsidR="00B006E6" w:rsidRDefault="004704F2" w:rsidP="00B006E6">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Desain</w:t>
      </w:r>
    </w:p>
    <w:p w14:paraId="7D33645B" w14:textId="77777777" w:rsidR="00816482" w:rsidRPr="004704F2" w:rsidRDefault="00816482" w:rsidP="004704F2">
      <w:pPr>
        <w:pStyle w:val="ListParagraph"/>
        <w:tabs>
          <w:tab w:val="left" w:pos="720"/>
        </w:tabs>
        <w:spacing w:after="0" w:line="360" w:lineRule="auto"/>
        <w:ind w:left="1080"/>
        <w:jc w:val="both"/>
        <w:rPr>
          <w:rFonts w:ascii="Times New Roman" w:hAnsi="Times New Roman" w:cs="Times New Roman"/>
          <w:sz w:val="24"/>
          <w:szCs w:val="24"/>
        </w:rPr>
      </w:pPr>
      <w:r w:rsidRPr="00B006E6">
        <w:rPr>
          <w:rFonts w:ascii="Times New Roman" w:hAnsi="Times New Roman" w:cs="Times New Roman"/>
          <w:sz w:val="24"/>
          <w:szCs w:val="24"/>
        </w:rPr>
        <w:t xml:space="preserve">Pada tahap </w:t>
      </w:r>
      <w:r w:rsidR="00A70BC1">
        <w:rPr>
          <w:rFonts w:ascii="Times New Roman" w:hAnsi="Times New Roman" w:cs="Times New Roman"/>
          <w:sz w:val="24"/>
          <w:szCs w:val="24"/>
        </w:rPr>
        <w:t xml:space="preserve">desain, </w:t>
      </w:r>
      <w:r w:rsidRPr="00B006E6">
        <w:rPr>
          <w:rFonts w:ascii="Times New Roman" w:hAnsi="Times New Roman" w:cs="Times New Roman"/>
          <w:sz w:val="24"/>
          <w:szCs w:val="24"/>
        </w:rPr>
        <w:t>akan</w:t>
      </w:r>
      <w:r w:rsidR="00B006E6">
        <w:rPr>
          <w:rFonts w:ascii="Times New Roman" w:hAnsi="Times New Roman" w:cs="Times New Roman"/>
          <w:sz w:val="24"/>
          <w:szCs w:val="24"/>
        </w:rPr>
        <w:t xml:space="preserve"> </w:t>
      </w:r>
      <w:r w:rsidRPr="00B006E6">
        <w:rPr>
          <w:rFonts w:ascii="Times New Roman" w:hAnsi="Times New Roman" w:cs="Times New Roman"/>
          <w:sz w:val="24"/>
          <w:szCs w:val="24"/>
        </w:rPr>
        <w:t>dibuat ran</w:t>
      </w:r>
      <w:r w:rsidR="004704F2">
        <w:rPr>
          <w:rFonts w:ascii="Times New Roman" w:hAnsi="Times New Roman" w:cs="Times New Roman"/>
          <w:sz w:val="24"/>
          <w:szCs w:val="24"/>
        </w:rPr>
        <w:t xml:space="preserve">cangan </w:t>
      </w:r>
      <w:r w:rsidR="00A70BC1">
        <w:rPr>
          <w:rFonts w:ascii="Times New Roman" w:hAnsi="Times New Roman" w:cs="Times New Roman"/>
          <w:sz w:val="24"/>
          <w:szCs w:val="24"/>
        </w:rPr>
        <w:t xml:space="preserve">interface </w:t>
      </w:r>
      <w:r w:rsidR="004704F2">
        <w:rPr>
          <w:rFonts w:ascii="Times New Roman" w:hAnsi="Times New Roman" w:cs="Times New Roman"/>
          <w:sz w:val="24"/>
          <w:szCs w:val="24"/>
        </w:rPr>
        <w:t xml:space="preserve">sistem </w:t>
      </w:r>
      <w:r w:rsidR="00A70BC1">
        <w:rPr>
          <w:rFonts w:ascii="Times New Roman" w:hAnsi="Times New Roman" w:cs="Times New Roman"/>
          <w:sz w:val="24"/>
          <w:szCs w:val="24"/>
        </w:rPr>
        <w:t>berdasarkan diagram-diagram UML ke dalam bentuk website dengan menggunakan HTML, CSS, Javascript dan Framework SailsJs</w:t>
      </w:r>
    </w:p>
    <w:p w14:paraId="379DFA8F" w14:textId="77777777" w:rsidR="002F3CC7" w:rsidRDefault="002F3CC7" w:rsidP="002F3CC7">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Pengkodean</w:t>
      </w:r>
    </w:p>
    <w:p w14:paraId="42A21165" w14:textId="77777777" w:rsidR="00816482" w:rsidRPr="002F3CC7" w:rsidRDefault="00A70BC1" w:rsidP="002F3CC7">
      <w:pPr>
        <w:pStyle w:val="ListParagraph"/>
        <w:tabs>
          <w:tab w:val="left" w:pos="72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pengkodean, akan dilakukan implementasi design yang telah dibuat ke dalam sistem website yang sudah jadi</w:t>
      </w:r>
    </w:p>
    <w:p w14:paraId="5E823A8A" w14:textId="77777777" w:rsidR="009E1CAA" w:rsidRDefault="009E1CAA" w:rsidP="009E1CAA">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Pengujian</w:t>
      </w:r>
    </w:p>
    <w:p w14:paraId="450C9AB9" w14:textId="77777777" w:rsidR="00F255EF" w:rsidRDefault="00816482" w:rsidP="00D60244">
      <w:pPr>
        <w:pStyle w:val="ListParagraph"/>
        <w:tabs>
          <w:tab w:val="left" w:pos="720"/>
        </w:tabs>
        <w:spacing w:after="0" w:line="360" w:lineRule="auto"/>
        <w:ind w:left="1080"/>
        <w:jc w:val="both"/>
        <w:rPr>
          <w:rFonts w:ascii="Times New Roman" w:hAnsi="Times New Roman" w:cs="Times New Roman"/>
          <w:sz w:val="24"/>
          <w:szCs w:val="24"/>
        </w:rPr>
      </w:pPr>
      <w:r w:rsidRPr="009E1CAA">
        <w:rPr>
          <w:rFonts w:ascii="Times New Roman" w:hAnsi="Times New Roman" w:cs="Times New Roman"/>
          <w:sz w:val="24"/>
          <w:szCs w:val="24"/>
        </w:rPr>
        <w:t>Setelah diimplementasikan, akan dilakukan</w:t>
      </w:r>
      <w:r w:rsidR="009E1CAA">
        <w:rPr>
          <w:rFonts w:ascii="Times New Roman" w:hAnsi="Times New Roman" w:cs="Times New Roman"/>
          <w:sz w:val="24"/>
          <w:szCs w:val="24"/>
        </w:rPr>
        <w:t xml:space="preserve"> pengujian terhadap sistem</w:t>
      </w:r>
      <w:r w:rsidRPr="009E1CAA">
        <w:rPr>
          <w:rFonts w:ascii="Times New Roman" w:hAnsi="Times New Roman" w:cs="Times New Roman"/>
          <w:sz w:val="24"/>
          <w:szCs w:val="24"/>
        </w:rPr>
        <w:t xml:space="preserve"> tersebut pada</w:t>
      </w:r>
      <w:r w:rsidR="009E1CAA">
        <w:rPr>
          <w:rFonts w:ascii="Times New Roman" w:hAnsi="Times New Roman" w:cs="Times New Roman"/>
          <w:sz w:val="24"/>
          <w:szCs w:val="24"/>
        </w:rPr>
        <w:t xml:space="preserve"> </w:t>
      </w:r>
      <w:r w:rsidRPr="009E1CAA">
        <w:rPr>
          <w:rFonts w:ascii="Times New Roman" w:hAnsi="Times New Roman" w:cs="Times New Roman"/>
          <w:sz w:val="24"/>
          <w:szCs w:val="24"/>
        </w:rPr>
        <w:t>pengguna, sehingga akan diperoleh</w:t>
      </w:r>
      <w:r w:rsidR="009E1CAA">
        <w:rPr>
          <w:rFonts w:ascii="Times New Roman" w:hAnsi="Times New Roman" w:cs="Times New Roman"/>
          <w:sz w:val="24"/>
          <w:szCs w:val="24"/>
        </w:rPr>
        <w:t xml:space="preserve"> </w:t>
      </w:r>
      <w:r w:rsidRPr="009E1CAA">
        <w:rPr>
          <w:rFonts w:ascii="Times New Roman" w:hAnsi="Times New Roman" w:cs="Times New Roman"/>
          <w:sz w:val="24"/>
          <w:szCs w:val="24"/>
        </w:rPr>
        <w:t>kesesuaian hasil implementasi dengan hasil analisis, serta harapan dan tujuan</w:t>
      </w:r>
      <w:r w:rsidR="009E1CAA">
        <w:rPr>
          <w:rFonts w:ascii="Times New Roman" w:hAnsi="Times New Roman" w:cs="Times New Roman"/>
          <w:sz w:val="24"/>
          <w:szCs w:val="24"/>
        </w:rPr>
        <w:t xml:space="preserve"> </w:t>
      </w:r>
      <w:r w:rsidRPr="009E1CAA">
        <w:rPr>
          <w:rFonts w:ascii="Times New Roman" w:hAnsi="Times New Roman" w:cs="Times New Roman"/>
          <w:sz w:val="24"/>
          <w:szCs w:val="24"/>
        </w:rPr>
        <w:t xml:space="preserve">pembuatan sistem </w:t>
      </w:r>
      <w:r w:rsidR="009E1CAA">
        <w:rPr>
          <w:rFonts w:ascii="Times New Roman" w:hAnsi="Times New Roman" w:cs="Times New Roman"/>
          <w:sz w:val="24"/>
          <w:szCs w:val="24"/>
        </w:rPr>
        <w:t>penerimaan siswa baru berbasis Web dan Mobile</w:t>
      </w:r>
      <w:r w:rsidR="00D60244">
        <w:rPr>
          <w:rFonts w:ascii="Times New Roman" w:hAnsi="Times New Roman" w:cs="Times New Roman"/>
          <w:sz w:val="24"/>
          <w:szCs w:val="24"/>
        </w:rPr>
        <w:t xml:space="preserve"> </w:t>
      </w:r>
      <w:r w:rsidRPr="00D60244">
        <w:rPr>
          <w:rFonts w:ascii="Times New Roman" w:hAnsi="Times New Roman" w:cs="Times New Roman"/>
          <w:sz w:val="24"/>
          <w:szCs w:val="24"/>
        </w:rPr>
        <w:t>ini. Pada tahap ini juga akan diperoleh</w:t>
      </w:r>
      <w:r w:rsidR="00D60244">
        <w:rPr>
          <w:rFonts w:ascii="Times New Roman" w:hAnsi="Times New Roman" w:cs="Times New Roman"/>
          <w:sz w:val="24"/>
          <w:szCs w:val="24"/>
        </w:rPr>
        <w:t xml:space="preserve"> </w:t>
      </w:r>
      <w:r w:rsidRPr="00D60244">
        <w:rPr>
          <w:rFonts w:ascii="Times New Roman" w:hAnsi="Times New Roman" w:cs="Times New Roman"/>
          <w:sz w:val="24"/>
          <w:szCs w:val="24"/>
        </w:rPr>
        <w:t>kelebihan dan kekurangan yang dimiliki</w:t>
      </w:r>
      <w:r w:rsidR="00D60244">
        <w:rPr>
          <w:rFonts w:ascii="Times New Roman" w:hAnsi="Times New Roman" w:cs="Times New Roman"/>
          <w:sz w:val="24"/>
          <w:szCs w:val="24"/>
        </w:rPr>
        <w:t xml:space="preserve"> oleh sistem ini</w:t>
      </w:r>
    </w:p>
    <w:p w14:paraId="0F9875D7" w14:textId="77777777" w:rsidR="00362142" w:rsidRPr="00F255EF" w:rsidRDefault="00F255EF" w:rsidP="00F255EF">
      <w:pPr>
        <w:rPr>
          <w:rFonts w:ascii="Times New Roman" w:hAnsi="Times New Roman" w:cs="Times New Roman"/>
          <w:sz w:val="24"/>
          <w:szCs w:val="24"/>
        </w:rPr>
      </w:pPr>
      <w:r>
        <w:rPr>
          <w:rFonts w:ascii="Times New Roman" w:hAnsi="Times New Roman" w:cs="Times New Roman"/>
          <w:sz w:val="24"/>
          <w:szCs w:val="24"/>
        </w:rPr>
        <w:br w:type="page"/>
      </w:r>
    </w:p>
    <w:p w14:paraId="66ED6948" w14:textId="77777777" w:rsidR="00EE766A" w:rsidRPr="00D47F0C" w:rsidDel="00D47F0C" w:rsidRDefault="00EE766A">
      <w:pPr>
        <w:pStyle w:val="ListParagraph"/>
        <w:numPr>
          <w:ilvl w:val="0"/>
          <w:numId w:val="5"/>
        </w:numPr>
        <w:tabs>
          <w:tab w:val="left" w:pos="720"/>
        </w:tabs>
        <w:spacing w:after="0" w:line="360" w:lineRule="auto"/>
        <w:jc w:val="both"/>
        <w:rPr>
          <w:del w:id="48" w:author="sen" w:date="2016-01-05T18:32:00Z"/>
          <w:rFonts w:ascii="Times New Roman" w:hAnsi="Times New Roman" w:cs="Times New Roman"/>
          <w:sz w:val="24"/>
          <w:szCs w:val="24"/>
          <w:rPrChange w:id="49" w:author="user" w:date="2016-02-02T23:01:00Z">
            <w:rPr>
              <w:del w:id="50" w:author="sen" w:date="2016-01-05T18:32:00Z"/>
              <w:rFonts w:ascii="Times New Roman" w:hAnsi="Times New Roman" w:cs="Times New Roman"/>
              <w:b/>
              <w:sz w:val="24"/>
              <w:szCs w:val="24"/>
            </w:rPr>
          </w:rPrChange>
        </w:rPr>
        <w:pPrChange w:id="51" w:author="sen" w:date="2016-01-05T18:32:00Z">
          <w:pPr>
            <w:pStyle w:val="ListParagraph"/>
            <w:numPr>
              <w:ilvl w:val="1"/>
              <w:numId w:val="11"/>
            </w:numPr>
            <w:tabs>
              <w:tab w:val="left" w:pos="720"/>
            </w:tabs>
            <w:spacing w:after="0" w:line="360" w:lineRule="auto"/>
            <w:ind w:hanging="360"/>
            <w:jc w:val="both"/>
          </w:pPr>
        </w:pPrChange>
      </w:pPr>
      <w:commentRangeStart w:id="52"/>
      <w:r>
        <w:rPr>
          <w:rFonts w:ascii="Times New Roman" w:hAnsi="Times New Roman" w:cs="Times New Roman"/>
          <w:b/>
          <w:sz w:val="24"/>
          <w:szCs w:val="24"/>
        </w:rPr>
        <w:lastRenderedPageBreak/>
        <w:t>Tinjauan Pustaka</w:t>
      </w:r>
    </w:p>
    <w:p w14:paraId="1DC2ECD5" w14:textId="77777777" w:rsidR="00D47F0C" w:rsidRPr="00EE766A" w:rsidRDefault="00D47F0C" w:rsidP="00EE766A">
      <w:pPr>
        <w:pStyle w:val="ListParagraph"/>
        <w:numPr>
          <w:ilvl w:val="0"/>
          <w:numId w:val="5"/>
        </w:numPr>
        <w:tabs>
          <w:tab w:val="left" w:pos="720"/>
        </w:tabs>
        <w:spacing w:after="0" w:line="360" w:lineRule="auto"/>
        <w:jc w:val="both"/>
        <w:rPr>
          <w:ins w:id="53" w:author="user" w:date="2016-02-02T23:01:00Z"/>
          <w:rFonts w:ascii="Times New Roman" w:hAnsi="Times New Roman" w:cs="Times New Roman"/>
          <w:sz w:val="24"/>
          <w:szCs w:val="24"/>
        </w:rPr>
      </w:pPr>
    </w:p>
    <w:p w14:paraId="3CECE77E" w14:textId="6284742E" w:rsidR="00F255EF" w:rsidRPr="00084F63" w:rsidRDefault="00D47F0C" w:rsidP="00D47F0C">
      <w:pPr>
        <w:pStyle w:val="ListParagraph"/>
        <w:tabs>
          <w:tab w:val="left" w:pos="720"/>
        </w:tabs>
        <w:spacing w:after="0" w:line="360" w:lineRule="auto"/>
        <w:ind w:left="360"/>
        <w:jc w:val="both"/>
        <w:rPr>
          <w:rFonts w:ascii="Times New Roman" w:hAnsi="Times New Roman" w:cs="Times New Roman"/>
          <w:sz w:val="24"/>
          <w:szCs w:val="24"/>
          <w:rPrChange w:id="54" w:author="sen" w:date="2016-01-05T18:32:00Z">
            <w:rPr/>
          </w:rPrChange>
        </w:rPr>
        <w:pPrChange w:id="55" w:author="user" w:date="2016-02-02T23:02:00Z">
          <w:pPr>
            <w:pStyle w:val="ListParagraph"/>
            <w:numPr>
              <w:ilvl w:val="1"/>
              <w:numId w:val="11"/>
            </w:numPr>
            <w:tabs>
              <w:tab w:val="left" w:pos="720"/>
            </w:tabs>
            <w:spacing w:after="0" w:line="360" w:lineRule="auto"/>
            <w:ind w:hanging="360"/>
            <w:jc w:val="both"/>
          </w:pPr>
        </w:pPrChange>
      </w:pPr>
      <w:ins w:id="56" w:author="user" w:date="2016-02-02T23:02:00Z">
        <w:r>
          <w:rPr>
            <w:rFonts w:ascii="Times New Roman" w:hAnsi="Times New Roman" w:cs="Times New Roman"/>
            <w:b/>
            <w:sz w:val="24"/>
            <w:szCs w:val="24"/>
          </w:rPr>
          <w:t>6.1 Konsep Sistem Informasi</w:t>
        </w:r>
      </w:ins>
      <w:del w:id="57" w:author="sen" w:date="2016-01-05T18:32:00Z">
        <w:r w:rsidR="00362142" w:rsidRPr="00084F63" w:rsidDel="00084F63">
          <w:rPr>
            <w:rFonts w:ascii="Times New Roman" w:hAnsi="Times New Roman" w:cs="Times New Roman"/>
            <w:b/>
            <w:sz w:val="24"/>
            <w:szCs w:val="24"/>
            <w:rPrChange w:id="58" w:author="sen" w:date="2016-01-05T18:32:00Z">
              <w:rPr/>
            </w:rPrChange>
          </w:rPr>
          <w:delText>Konsep Sistem Informasi</w:delText>
        </w:r>
      </w:del>
    </w:p>
    <w:p w14:paraId="67799BAC" w14:textId="6584E332" w:rsidR="00F255EF" w:rsidRDefault="00084F63" w:rsidP="001C7D1A">
      <w:pPr>
        <w:pStyle w:val="ListParagraph"/>
        <w:tabs>
          <w:tab w:val="left" w:pos="720"/>
        </w:tabs>
        <w:spacing w:after="0" w:line="360" w:lineRule="auto"/>
        <w:jc w:val="both"/>
        <w:rPr>
          <w:rFonts w:ascii="Times New Roman" w:hAnsi="Times New Roman" w:cs="Times New Roman"/>
          <w:sz w:val="24"/>
          <w:szCs w:val="24"/>
        </w:rPr>
      </w:pPr>
      <w:ins w:id="59" w:author="sen" w:date="2016-01-05T18:32:00Z">
        <w:r>
          <w:rPr>
            <w:rFonts w:ascii="Times New Roman" w:hAnsi="Times New Roman" w:cs="Times New Roman"/>
            <w:sz w:val="24"/>
            <w:szCs w:val="24"/>
          </w:rPr>
          <w:tab/>
        </w:r>
      </w:ins>
      <w:r w:rsidR="00362142" w:rsidRPr="00F255EF">
        <w:rPr>
          <w:rFonts w:ascii="Times New Roman" w:hAnsi="Times New Roman" w:cs="Times New Roman"/>
          <w:sz w:val="24"/>
          <w:szCs w:val="24"/>
        </w:rPr>
        <w:t xml:space="preserve">Sistem informasi </w:t>
      </w:r>
      <w:commentRangeEnd w:id="52"/>
      <w:r w:rsidR="00DA305F">
        <w:rPr>
          <w:rStyle w:val="CommentReference"/>
        </w:rPr>
        <w:commentReference w:id="52"/>
      </w:r>
      <w:r w:rsidR="00362142" w:rsidRPr="00F255EF">
        <w:rPr>
          <w:rFonts w:ascii="Times New Roman" w:hAnsi="Times New Roman" w:cs="Times New Roman"/>
          <w:sz w:val="24"/>
          <w:szCs w:val="24"/>
        </w:rPr>
        <w:t>did</w:t>
      </w:r>
      <w:r w:rsidR="00EE766A" w:rsidRPr="00F255EF">
        <w:rPr>
          <w:rFonts w:ascii="Times New Roman" w:hAnsi="Times New Roman" w:cs="Times New Roman"/>
          <w:sz w:val="24"/>
          <w:szCs w:val="24"/>
        </w:rPr>
        <w:t xml:space="preserve">efinisikan Robert A. Leitch dan </w:t>
      </w:r>
      <w:r w:rsidR="00362142" w:rsidRPr="00F255EF">
        <w:rPr>
          <w:rFonts w:ascii="Times New Roman" w:hAnsi="Times New Roman" w:cs="Times New Roman"/>
          <w:sz w:val="24"/>
          <w:szCs w:val="24"/>
        </w:rPr>
        <w:t>K. Rosc</w:t>
      </w:r>
      <w:r w:rsidR="001C7D1A">
        <w:rPr>
          <w:rFonts w:ascii="Times New Roman" w:hAnsi="Times New Roman" w:cs="Times New Roman"/>
          <w:sz w:val="24"/>
          <w:szCs w:val="24"/>
        </w:rPr>
        <w:t>oe Davis (Jogiyanto, HM., 1999)</w:t>
      </w:r>
      <w:r w:rsidR="00362142" w:rsidRPr="00F255EF">
        <w:rPr>
          <w:rFonts w:ascii="Times New Roman" w:hAnsi="Times New Roman" w:cs="Times New Roman"/>
          <w:sz w:val="24"/>
          <w:szCs w:val="24"/>
        </w:rPr>
        <w:t>, “Sistem</w:t>
      </w:r>
      <w:r w:rsidR="00EE766A" w:rsidRP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informasi adalah suatu sistem di dalam suatu</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organisasi yang mempertemukan kebutuhan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pengolahan transaksi harian, mendukung operas</w:t>
      </w:r>
      <w:r w:rsidR="00F255EF">
        <w:rPr>
          <w:rFonts w:ascii="Times New Roman" w:hAnsi="Times New Roman" w:cs="Times New Roman"/>
          <w:sz w:val="24"/>
          <w:szCs w:val="24"/>
        </w:rPr>
        <w:t xml:space="preserve">i </w:t>
      </w:r>
      <w:r w:rsidR="00362142" w:rsidRPr="00F255EF">
        <w:rPr>
          <w:rFonts w:ascii="Times New Roman" w:hAnsi="Times New Roman" w:cs="Times New Roman"/>
          <w:sz w:val="24"/>
          <w:szCs w:val="24"/>
        </w:rPr>
        <w:t>bersifat manajerial dan kegiatan strategi dari suatu</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organisasi dan menyediakan pihak luar tertentu</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dengan laporan-laporan yang diperlukan.”</w:t>
      </w:r>
    </w:p>
    <w:p w14:paraId="3F55F997" w14:textId="0E69F3DD" w:rsidR="00362142" w:rsidRDefault="00D47F0C" w:rsidP="001C7D1A">
      <w:pPr>
        <w:pStyle w:val="ListParagraph"/>
        <w:tabs>
          <w:tab w:val="left" w:pos="720"/>
        </w:tabs>
        <w:spacing w:after="0" w:line="360" w:lineRule="auto"/>
        <w:jc w:val="both"/>
        <w:rPr>
          <w:ins w:id="60" w:author="user" w:date="2016-02-02T23:02:00Z"/>
          <w:rFonts w:ascii="Times New Roman" w:hAnsi="Times New Roman" w:cs="Times New Roman"/>
          <w:sz w:val="24"/>
          <w:szCs w:val="24"/>
        </w:rPr>
      </w:pPr>
      <w:ins w:id="61" w:author="user" w:date="2016-02-02T23:02:00Z">
        <w:r>
          <w:rPr>
            <w:rFonts w:ascii="Times New Roman" w:hAnsi="Times New Roman" w:cs="Times New Roman"/>
            <w:sz w:val="24"/>
            <w:szCs w:val="24"/>
          </w:rPr>
          <w:tab/>
        </w:r>
      </w:ins>
      <w:r w:rsidR="00362142" w:rsidRPr="00F255EF">
        <w:rPr>
          <w:rFonts w:ascii="Times New Roman" w:hAnsi="Times New Roman" w:cs="Times New Roman"/>
          <w:sz w:val="24"/>
          <w:szCs w:val="24"/>
        </w:rPr>
        <w:t>Secara umum sistem informasi dapat diartikan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sebagai sebuah sistem berbasis komputer yang</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terintegrasi secara optimal dan dapat menyajikan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berbagai jenis data yang akurat serta melakukan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proses-proses yang terkait dengan sistem tersebut.</w:t>
      </w:r>
    </w:p>
    <w:p w14:paraId="1CF61354" w14:textId="77777777" w:rsidR="00D47F0C" w:rsidRDefault="00D47F0C" w:rsidP="00D47F0C">
      <w:pPr>
        <w:tabs>
          <w:tab w:val="left" w:pos="720"/>
        </w:tabs>
        <w:spacing w:after="0" w:line="360" w:lineRule="auto"/>
        <w:jc w:val="both"/>
        <w:rPr>
          <w:ins w:id="62" w:author="user" w:date="2016-02-02T23:02:00Z"/>
          <w:rFonts w:ascii="Times New Roman" w:hAnsi="Times New Roman" w:cs="Times New Roman"/>
          <w:sz w:val="24"/>
          <w:szCs w:val="24"/>
        </w:rPr>
        <w:pPrChange w:id="63" w:author="user" w:date="2016-02-02T23:02:00Z">
          <w:pPr>
            <w:pStyle w:val="ListParagraph"/>
            <w:tabs>
              <w:tab w:val="left" w:pos="720"/>
            </w:tabs>
            <w:spacing w:after="0" w:line="360" w:lineRule="auto"/>
            <w:jc w:val="both"/>
          </w:pPr>
        </w:pPrChange>
      </w:pPr>
    </w:p>
    <w:p w14:paraId="27A19266" w14:textId="52685905" w:rsidR="00D47F0C" w:rsidRPr="00D47F0C" w:rsidDel="00D47F0C" w:rsidRDefault="00D47F0C" w:rsidP="00D47F0C">
      <w:pPr>
        <w:tabs>
          <w:tab w:val="left" w:pos="720"/>
        </w:tabs>
        <w:spacing w:after="0" w:line="360" w:lineRule="auto"/>
        <w:ind w:left="360"/>
        <w:jc w:val="both"/>
        <w:rPr>
          <w:ins w:id="64" w:author="sen" w:date="2016-01-24T22:28:00Z"/>
          <w:del w:id="65" w:author="user" w:date="2016-02-02T23:03:00Z"/>
          <w:rFonts w:ascii="Times New Roman" w:hAnsi="Times New Roman" w:cs="Times New Roman"/>
          <w:b/>
          <w:sz w:val="24"/>
          <w:szCs w:val="24"/>
          <w:rPrChange w:id="66" w:author="user" w:date="2016-02-02T23:02:00Z">
            <w:rPr>
              <w:ins w:id="67" w:author="sen" w:date="2016-01-24T22:28:00Z"/>
              <w:del w:id="68" w:author="user" w:date="2016-02-02T23:03:00Z"/>
            </w:rPr>
          </w:rPrChange>
        </w:rPr>
        <w:pPrChange w:id="69" w:author="user" w:date="2016-02-02T23:02:00Z">
          <w:pPr>
            <w:pStyle w:val="ListParagraph"/>
            <w:tabs>
              <w:tab w:val="left" w:pos="720"/>
            </w:tabs>
            <w:spacing w:after="0" w:line="360" w:lineRule="auto"/>
            <w:jc w:val="both"/>
          </w:pPr>
        </w:pPrChange>
      </w:pPr>
      <w:ins w:id="70" w:author="user" w:date="2016-02-02T23:02:00Z">
        <w:r>
          <w:rPr>
            <w:rFonts w:ascii="Times New Roman" w:hAnsi="Times New Roman" w:cs="Times New Roman"/>
            <w:b/>
            <w:sz w:val="24"/>
            <w:szCs w:val="24"/>
          </w:rPr>
          <w:t>6.2 Sistem Informasi Manajemen</w:t>
        </w:r>
      </w:ins>
    </w:p>
    <w:p w14:paraId="19AFE213" w14:textId="77777777" w:rsidR="00685FB2" w:rsidRPr="00D47F0C" w:rsidRDefault="00685FB2" w:rsidP="00D47F0C">
      <w:pPr>
        <w:tabs>
          <w:tab w:val="left" w:pos="720"/>
        </w:tabs>
        <w:spacing w:after="0" w:line="360" w:lineRule="auto"/>
        <w:ind w:left="360"/>
        <w:jc w:val="both"/>
        <w:rPr>
          <w:ins w:id="71" w:author="Blodstone" w:date="2016-01-04T16:28:00Z"/>
          <w:rFonts w:ascii="Times New Roman" w:hAnsi="Times New Roman" w:cs="Times New Roman"/>
          <w:sz w:val="24"/>
          <w:szCs w:val="24"/>
          <w:rPrChange w:id="72" w:author="user" w:date="2016-02-02T23:03:00Z">
            <w:rPr>
              <w:ins w:id="73" w:author="Blodstone" w:date="2016-01-04T16:28:00Z"/>
            </w:rPr>
          </w:rPrChange>
        </w:rPr>
        <w:pPrChange w:id="74" w:author="user" w:date="2016-02-02T23:03:00Z">
          <w:pPr>
            <w:pStyle w:val="ListParagraph"/>
            <w:tabs>
              <w:tab w:val="left" w:pos="720"/>
            </w:tabs>
            <w:spacing w:after="0" w:line="360" w:lineRule="auto"/>
            <w:jc w:val="both"/>
          </w:pPr>
        </w:pPrChange>
      </w:pPr>
    </w:p>
    <w:p w14:paraId="6054E31B" w14:textId="75463287" w:rsidR="00DA305F" w:rsidDel="00685FB2" w:rsidRDefault="00DA305F" w:rsidP="001C7D1A">
      <w:pPr>
        <w:pStyle w:val="ListParagraph"/>
        <w:tabs>
          <w:tab w:val="left" w:pos="720"/>
        </w:tabs>
        <w:spacing w:after="0" w:line="360" w:lineRule="auto"/>
        <w:jc w:val="both"/>
        <w:rPr>
          <w:del w:id="75" w:author="sen" w:date="2016-01-24T22:28:00Z"/>
          <w:rFonts w:ascii="Times New Roman" w:hAnsi="Times New Roman" w:cs="Times New Roman"/>
          <w:sz w:val="24"/>
          <w:szCs w:val="24"/>
        </w:rPr>
      </w:pPr>
      <w:ins w:id="76" w:author="Blodstone" w:date="2016-01-04T16:28:00Z">
        <w:del w:id="77" w:author="sen" w:date="2016-01-05T18:34:00Z">
          <w:r w:rsidDel="00084F63">
            <w:rPr>
              <w:rFonts w:ascii="Times New Roman" w:hAnsi="Times New Roman" w:cs="Times New Roman"/>
              <w:sz w:val="24"/>
              <w:szCs w:val="24"/>
            </w:rPr>
            <w:delText xml:space="preserve">6.2 </w:delText>
          </w:r>
        </w:del>
        <w:del w:id="78" w:author="sen" w:date="2016-01-24T22:28:00Z">
          <w:r w:rsidDel="00685FB2">
            <w:rPr>
              <w:rFonts w:ascii="Times New Roman" w:hAnsi="Times New Roman" w:cs="Times New Roman"/>
              <w:sz w:val="24"/>
              <w:szCs w:val="24"/>
            </w:rPr>
            <w:delText>Sistem Informasi Manajemen</w:delText>
          </w:r>
        </w:del>
      </w:ins>
    </w:p>
    <w:p w14:paraId="33996710" w14:textId="210D6386" w:rsidR="004B4441" w:rsidDel="00685FB2" w:rsidRDefault="00685FB2">
      <w:pPr>
        <w:tabs>
          <w:tab w:val="left" w:pos="720"/>
        </w:tabs>
        <w:spacing w:after="0" w:line="360" w:lineRule="auto"/>
        <w:jc w:val="both"/>
        <w:rPr>
          <w:del w:id="79" w:author="sen" w:date="2016-01-05T18:34:00Z"/>
          <w:rFonts w:ascii="Times New Roman" w:hAnsi="Times New Roman" w:cs="Times New Roman"/>
          <w:sz w:val="24"/>
          <w:szCs w:val="24"/>
        </w:rPr>
        <w:pPrChange w:id="80" w:author="sen" w:date="2016-01-05T18:34:00Z">
          <w:pPr>
            <w:pStyle w:val="ListParagraph"/>
            <w:numPr>
              <w:ilvl w:val="1"/>
              <w:numId w:val="11"/>
            </w:numPr>
            <w:tabs>
              <w:tab w:val="left" w:pos="720"/>
            </w:tabs>
            <w:spacing w:after="0" w:line="360" w:lineRule="auto"/>
            <w:ind w:hanging="360"/>
            <w:jc w:val="both"/>
          </w:pPr>
        </w:pPrChange>
      </w:pPr>
      <w:ins w:id="81" w:author="sen" w:date="2016-01-24T22:27:00Z">
        <w:r>
          <w:rPr>
            <w:rFonts w:ascii="Times New Roman" w:hAnsi="Times New Roman" w:cs="Times New Roman"/>
            <w:sz w:val="24"/>
            <w:szCs w:val="24"/>
          </w:rPr>
          <w:tab/>
        </w:r>
      </w:ins>
    </w:p>
    <w:p w14:paraId="06DF356C" w14:textId="77777777" w:rsidR="00685FB2" w:rsidRPr="00685FB2" w:rsidRDefault="00685FB2">
      <w:pPr>
        <w:tabs>
          <w:tab w:val="left" w:pos="720"/>
        </w:tabs>
        <w:spacing w:after="0" w:line="360" w:lineRule="auto"/>
        <w:ind w:left="720"/>
        <w:jc w:val="both"/>
        <w:rPr>
          <w:ins w:id="82" w:author="sen" w:date="2016-01-24T22:27:00Z"/>
          <w:rFonts w:ascii="Times New Roman" w:hAnsi="Times New Roman" w:cs="Times New Roman"/>
          <w:sz w:val="24"/>
          <w:szCs w:val="24"/>
        </w:rPr>
        <w:pPrChange w:id="83" w:author="sen" w:date="2016-01-24T22:27:00Z">
          <w:pPr>
            <w:tabs>
              <w:tab w:val="left" w:pos="720"/>
            </w:tabs>
            <w:spacing w:after="0" w:line="360" w:lineRule="auto"/>
            <w:jc w:val="both"/>
          </w:pPr>
        </w:pPrChange>
      </w:pPr>
      <w:ins w:id="84" w:author="sen" w:date="2016-01-24T22:27:00Z">
        <w:r w:rsidRPr="00685FB2">
          <w:rPr>
            <w:rFonts w:ascii="Times New Roman" w:hAnsi="Times New Roman" w:cs="Times New Roman"/>
            <w:sz w:val="24"/>
            <w:szCs w:val="24"/>
          </w:rPr>
          <w:t>Manajemen informasi merupakan segala kegiatan yang berkaitan dengan pemerolehan informasi, penggunaan informasi seefektif mungkin, dan juga pembuangan terhadap informasi (yang tidak berguna) pada waktu yang tepat (McLeod, 1998).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manusia/mesin yang terpadu (intregeted) untuk menyajikan informasi guna mendukung fungsi operasi, manajemen, dan pengambilan keputusan dalam sebuah organisasi. Sistem ini menggunakan perangkat keras (hardware) dan perangkat lunak (software) komputer, prosedur pedoman, model manajemen dan keputusan, dan sebuah “data base”.</w:t>
        </w:r>
      </w:ins>
    </w:p>
    <w:p w14:paraId="34F41B9E" w14:textId="20C2FBED" w:rsidR="00685FB2" w:rsidRPr="00F24224" w:rsidRDefault="00D47F0C">
      <w:pPr>
        <w:tabs>
          <w:tab w:val="left" w:pos="720"/>
        </w:tabs>
        <w:spacing w:after="0" w:line="360" w:lineRule="auto"/>
        <w:ind w:left="720"/>
        <w:jc w:val="both"/>
        <w:rPr>
          <w:ins w:id="85" w:author="sen" w:date="2016-01-24T22:27:00Z"/>
          <w:rFonts w:ascii="Times New Roman" w:hAnsi="Times New Roman" w:cs="Times New Roman"/>
          <w:sz w:val="24"/>
          <w:szCs w:val="24"/>
        </w:rPr>
        <w:pPrChange w:id="86" w:author="sen" w:date="2016-01-24T22:27:00Z">
          <w:pPr>
            <w:tabs>
              <w:tab w:val="left" w:pos="720"/>
            </w:tabs>
            <w:spacing w:after="0" w:line="360" w:lineRule="auto"/>
            <w:jc w:val="both"/>
          </w:pPr>
        </w:pPrChange>
      </w:pPr>
      <w:ins w:id="87" w:author="user" w:date="2016-02-02T23:03:00Z">
        <w:r>
          <w:rPr>
            <w:rFonts w:ascii="Times New Roman" w:hAnsi="Times New Roman" w:cs="Times New Roman"/>
            <w:sz w:val="24"/>
            <w:szCs w:val="24"/>
          </w:rPr>
          <w:tab/>
        </w:r>
      </w:ins>
      <w:ins w:id="88" w:author="sen" w:date="2016-01-24T22:27:00Z">
        <w:r w:rsidR="00685FB2" w:rsidRPr="00685FB2">
          <w:rPr>
            <w:rFonts w:ascii="Times New Roman" w:hAnsi="Times New Roman" w:cs="Times New Roman"/>
            <w:sz w:val="24"/>
            <w:szCs w:val="24"/>
          </w:rPr>
          <w:t xml:space="preserve">Menurut McLeod, sistem informasi manajemen sebagai suatu sistem berbasis komputer yang menyediakan informasi bagi beberapa </w:t>
        </w:r>
        <w:r w:rsidR="00685FB2" w:rsidRPr="00685FB2">
          <w:rPr>
            <w:rFonts w:ascii="Times New Roman" w:hAnsi="Times New Roman" w:cs="Times New Roman"/>
            <w:sz w:val="24"/>
            <w:szCs w:val="24"/>
          </w:rPr>
          <w:lastRenderedPageBreak/>
          <w:t>pemakai dengan kebutuhan yang serupa. Para pemakai membentuk suatu entitas organisasi formal perusahaan atau subunit dibawahnya. Informasi menjelaskan perusahaan mengenai apa yang telah terjadi dimasa lalu, apa yang sedang terjadi sekarang dan apa yang mungkin terjadi dimasa datang. Informasi tersedia dalam bentuk laporan periodik, laporan kusus, dan output dari model matematika. Informasi digunakan oleh manajer atau non manajer dalam perusahaan saat mereka membuat keputusan untuk memecahkan masalah. Sehingga dapat disimpulkan bahwa Sistem Informasi Manajemen adalah Sistem informasi yang mampu memberikan informasi yang canggih dan cepat kepada seluruh bagian untuk memanage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ins>
    </w:p>
    <w:p w14:paraId="3D010E69" w14:textId="77777777" w:rsidR="00D47F0C" w:rsidRDefault="00D47F0C">
      <w:pPr>
        <w:tabs>
          <w:tab w:val="left" w:pos="720"/>
        </w:tabs>
        <w:spacing w:after="0" w:line="360" w:lineRule="auto"/>
        <w:jc w:val="both"/>
        <w:rPr>
          <w:ins w:id="89" w:author="user" w:date="2016-02-02T23:03:00Z"/>
          <w:rFonts w:ascii="Times New Roman" w:hAnsi="Times New Roman" w:cs="Times New Roman"/>
          <w:b/>
          <w:sz w:val="24"/>
          <w:szCs w:val="24"/>
        </w:rPr>
        <w:pPrChange w:id="90" w:author="sen" w:date="2016-01-05T18:34:00Z">
          <w:pPr>
            <w:pStyle w:val="ListParagraph"/>
            <w:numPr>
              <w:ilvl w:val="1"/>
              <w:numId w:val="11"/>
            </w:numPr>
            <w:tabs>
              <w:tab w:val="left" w:pos="720"/>
            </w:tabs>
            <w:spacing w:after="0" w:line="360" w:lineRule="auto"/>
            <w:ind w:hanging="360"/>
            <w:jc w:val="both"/>
          </w:pPr>
        </w:pPrChange>
      </w:pPr>
    </w:p>
    <w:p w14:paraId="1F13AC01" w14:textId="51D9D459" w:rsidR="0053631B" w:rsidRPr="00084F63" w:rsidRDefault="00D47F0C" w:rsidP="00D47F0C">
      <w:pPr>
        <w:tabs>
          <w:tab w:val="left" w:pos="720"/>
        </w:tabs>
        <w:spacing w:after="0" w:line="360" w:lineRule="auto"/>
        <w:ind w:left="360"/>
        <w:jc w:val="both"/>
        <w:rPr>
          <w:rFonts w:ascii="Times New Roman" w:hAnsi="Times New Roman" w:cs="Times New Roman"/>
          <w:b/>
          <w:sz w:val="24"/>
          <w:szCs w:val="24"/>
          <w:rPrChange w:id="91" w:author="sen" w:date="2016-01-05T18:34:00Z">
            <w:rPr/>
          </w:rPrChange>
        </w:rPr>
        <w:pPrChange w:id="92" w:author="sen" w:date="2016-01-05T18:34:00Z">
          <w:pPr>
            <w:pStyle w:val="ListParagraph"/>
            <w:numPr>
              <w:ilvl w:val="1"/>
              <w:numId w:val="11"/>
            </w:numPr>
            <w:tabs>
              <w:tab w:val="left" w:pos="720"/>
            </w:tabs>
            <w:spacing w:after="0" w:line="360" w:lineRule="auto"/>
            <w:ind w:hanging="360"/>
            <w:jc w:val="both"/>
          </w:pPr>
        </w:pPrChange>
      </w:pPr>
      <w:ins w:id="93" w:author="user" w:date="2016-02-02T23:03:00Z">
        <w:r>
          <w:rPr>
            <w:rFonts w:ascii="Times New Roman" w:hAnsi="Times New Roman" w:cs="Times New Roman"/>
            <w:b/>
            <w:sz w:val="24"/>
            <w:szCs w:val="24"/>
          </w:rPr>
          <w:t>6.3 Ko</w:t>
        </w:r>
      </w:ins>
      <w:ins w:id="94" w:author="user" w:date="2016-02-02T23:04:00Z">
        <w:r>
          <w:rPr>
            <w:rFonts w:ascii="Times New Roman" w:hAnsi="Times New Roman" w:cs="Times New Roman"/>
            <w:b/>
            <w:sz w:val="24"/>
            <w:szCs w:val="24"/>
          </w:rPr>
          <w:t>nsep Sistem Penerimaan Siswa Baru</w:t>
        </w:r>
      </w:ins>
      <w:del w:id="95" w:author="sen" w:date="2016-01-05T18:34:00Z">
        <w:r w:rsidR="00F24224" w:rsidRPr="00084F63" w:rsidDel="00084F63">
          <w:rPr>
            <w:rFonts w:ascii="Times New Roman" w:hAnsi="Times New Roman" w:cs="Times New Roman"/>
            <w:b/>
            <w:sz w:val="24"/>
            <w:szCs w:val="24"/>
            <w:rPrChange w:id="96" w:author="sen" w:date="2016-01-05T18:34:00Z">
              <w:rPr/>
            </w:rPrChange>
          </w:rPr>
          <w:delText>Konsep</w:delText>
        </w:r>
        <w:r w:rsidR="0053631B" w:rsidRPr="00084F63" w:rsidDel="00084F63">
          <w:rPr>
            <w:rFonts w:ascii="Times New Roman" w:hAnsi="Times New Roman" w:cs="Times New Roman"/>
            <w:b/>
            <w:sz w:val="24"/>
            <w:szCs w:val="24"/>
            <w:rPrChange w:id="97" w:author="sen" w:date="2016-01-05T18:34:00Z">
              <w:rPr/>
            </w:rPrChange>
          </w:rPr>
          <w:delText xml:space="preserve"> </w:delText>
        </w:r>
        <w:r w:rsidR="00AD6204" w:rsidRPr="00084F63" w:rsidDel="00084F63">
          <w:rPr>
            <w:rFonts w:ascii="Times New Roman" w:hAnsi="Times New Roman" w:cs="Times New Roman"/>
            <w:b/>
            <w:sz w:val="24"/>
            <w:szCs w:val="24"/>
            <w:rPrChange w:id="98" w:author="sen" w:date="2016-01-05T18:34:00Z">
              <w:rPr/>
            </w:rPrChange>
          </w:rPr>
          <w:delText xml:space="preserve">Sistem </w:delText>
        </w:r>
        <w:r w:rsidR="0053631B" w:rsidRPr="00084F63" w:rsidDel="00084F63">
          <w:rPr>
            <w:rFonts w:ascii="Times New Roman" w:hAnsi="Times New Roman" w:cs="Times New Roman"/>
            <w:b/>
            <w:sz w:val="24"/>
            <w:szCs w:val="24"/>
            <w:rPrChange w:id="99" w:author="sen" w:date="2016-01-05T18:34:00Z">
              <w:rPr/>
            </w:rPrChange>
          </w:rPr>
          <w:delText>Penerimaan Siswa Baru</w:delText>
        </w:r>
      </w:del>
    </w:p>
    <w:p w14:paraId="50BA5803" w14:textId="0543C699" w:rsidR="00AD6204" w:rsidRPr="00AD6204" w:rsidRDefault="00084F63" w:rsidP="00AD6204">
      <w:pPr>
        <w:pStyle w:val="ListParagraph"/>
        <w:tabs>
          <w:tab w:val="left" w:pos="720"/>
        </w:tabs>
        <w:spacing w:after="0" w:line="360" w:lineRule="auto"/>
        <w:jc w:val="both"/>
        <w:rPr>
          <w:rFonts w:ascii="Times New Roman" w:hAnsi="Times New Roman" w:cs="Times New Roman"/>
          <w:sz w:val="24"/>
          <w:szCs w:val="24"/>
        </w:rPr>
      </w:pPr>
      <w:ins w:id="100" w:author="sen" w:date="2016-01-05T18:33:00Z">
        <w:r>
          <w:rPr>
            <w:rFonts w:ascii="Times New Roman" w:hAnsi="Times New Roman" w:cs="Times New Roman"/>
            <w:sz w:val="24"/>
            <w:szCs w:val="24"/>
          </w:rPr>
          <w:tab/>
        </w:r>
      </w:ins>
      <w:r w:rsidR="00AD6204" w:rsidRPr="00AD6204">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w:t>
      </w:r>
      <w:r w:rsidR="00AD6204">
        <w:rPr>
          <w:rFonts w:ascii="Times New Roman" w:hAnsi="Times New Roman" w:cs="Times New Roman"/>
          <w:sz w:val="24"/>
          <w:szCs w:val="24"/>
        </w:rPr>
        <w:t xml:space="preserve"> (Ramadhani, Nurul Azizah Yaoma., 2012)</w:t>
      </w:r>
    </w:p>
    <w:p w14:paraId="17CF4708" w14:textId="5EDAC2DC" w:rsidR="002457FE" w:rsidRDefault="00D47F0C" w:rsidP="00F24224">
      <w:pPr>
        <w:pStyle w:val="ListParagraph"/>
        <w:tabs>
          <w:tab w:val="left" w:pos="720"/>
        </w:tabs>
        <w:spacing w:after="0" w:line="360" w:lineRule="auto"/>
        <w:jc w:val="both"/>
        <w:rPr>
          <w:rFonts w:ascii="Times New Roman" w:hAnsi="Times New Roman" w:cs="Times New Roman"/>
          <w:sz w:val="24"/>
          <w:szCs w:val="24"/>
        </w:rPr>
      </w:pPr>
      <w:ins w:id="101" w:author="user" w:date="2016-02-02T23:04:00Z">
        <w:r>
          <w:rPr>
            <w:rFonts w:ascii="Times New Roman" w:hAnsi="Times New Roman" w:cs="Times New Roman"/>
            <w:sz w:val="24"/>
            <w:szCs w:val="24"/>
          </w:rPr>
          <w:tab/>
        </w:r>
      </w:ins>
      <w:r w:rsidR="00A34EC3">
        <w:rPr>
          <w:rFonts w:ascii="Times New Roman" w:hAnsi="Times New Roman" w:cs="Times New Roman"/>
          <w:sz w:val="24"/>
          <w:szCs w:val="24"/>
        </w:rPr>
        <w:t>S</w:t>
      </w:r>
      <w:r w:rsidR="00A34EC3" w:rsidRPr="00A34EC3">
        <w:rPr>
          <w:rFonts w:ascii="Times New Roman" w:hAnsi="Times New Roman" w:cs="Times New Roman"/>
          <w:sz w:val="24"/>
          <w:szCs w:val="24"/>
        </w:rPr>
        <w:t xml:space="preserve">istem </w:t>
      </w:r>
      <w:r w:rsidR="00A34EC3">
        <w:rPr>
          <w:rFonts w:ascii="Times New Roman" w:hAnsi="Times New Roman" w:cs="Times New Roman"/>
          <w:sz w:val="24"/>
          <w:szCs w:val="24"/>
        </w:rPr>
        <w:t>Penerimaan Siswa Baru</w:t>
      </w:r>
      <w:r w:rsidR="00A34EC3" w:rsidRPr="00A34EC3">
        <w:rPr>
          <w:rFonts w:ascii="Times New Roman" w:hAnsi="Times New Roman" w:cs="Times New Roman"/>
          <w:sz w:val="24"/>
          <w:szCs w:val="24"/>
        </w:rPr>
        <w:t xml:space="preserve"> dirancang untuk melakukan otomasi seleksi penerimaan siswa baru (PPDB)</w:t>
      </w:r>
      <w:r w:rsidR="00A34EC3">
        <w:rPr>
          <w:rFonts w:ascii="Times New Roman" w:hAnsi="Times New Roman" w:cs="Times New Roman"/>
          <w:sz w:val="24"/>
          <w:szCs w:val="24"/>
        </w:rPr>
        <w:t>, mulai d</w:t>
      </w:r>
      <w:bookmarkStart w:id="102" w:name="_GoBack"/>
      <w:bookmarkEnd w:id="102"/>
      <w:r w:rsidR="00A34EC3">
        <w:rPr>
          <w:rFonts w:ascii="Times New Roman" w:hAnsi="Times New Roman" w:cs="Times New Roman"/>
          <w:sz w:val="24"/>
          <w:szCs w:val="24"/>
        </w:rPr>
        <w:t xml:space="preserve">ari proses pendaftaran, </w:t>
      </w:r>
      <w:r w:rsidR="00A34EC3" w:rsidRPr="00A34EC3">
        <w:rPr>
          <w:rFonts w:ascii="Times New Roman" w:hAnsi="Times New Roman" w:cs="Times New Roman"/>
          <w:sz w:val="24"/>
          <w:szCs w:val="24"/>
        </w:rPr>
        <w:t xml:space="preserve">proses seleksi </w:t>
      </w:r>
      <w:r w:rsidR="00A34EC3">
        <w:rPr>
          <w:rFonts w:ascii="Times New Roman" w:hAnsi="Times New Roman" w:cs="Times New Roman"/>
          <w:sz w:val="24"/>
          <w:szCs w:val="24"/>
        </w:rPr>
        <w:t>hingga pengumuman hasil seleksi</w:t>
      </w:r>
      <w:r w:rsidR="00A34EC3" w:rsidRPr="00A34EC3">
        <w:rPr>
          <w:rFonts w:ascii="Times New Roman" w:hAnsi="Times New Roman" w:cs="Times New Roman"/>
          <w:sz w:val="24"/>
          <w:szCs w:val="24"/>
        </w:rPr>
        <w:t xml:space="preserve"> yang dilakukan secara online dan berbasis waktu nyata (realtime).</w:t>
      </w:r>
    </w:p>
    <w:p w14:paraId="05E4AC84" w14:textId="77777777" w:rsidR="002457FE" w:rsidRDefault="002457FE">
      <w:pPr>
        <w:rPr>
          <w:rFonts w:ascii="Times New Roman" w:hAnsi="Times New Roman" w:cs="Times New Roman"/>
          <w:sz w:val="24"/>
          <w:szCs w:val="24"/>
        </w:rPr>
      </w:pPr>
      <w:r>
        <w:rPr>
          <w:rFonts w:ascii="Times New Roman" w:hAnsi="Times New Roman" w:cs="Times New Roman"/>
          <w:sz w:val="24"/>
          <w:szCs w:val="24"/>
        </w:rPr>
        <w:br w:type="page"/>
      </w:r>
    </w:p>
    <w:p w14:paraId="30BAF6AE" w14:textId="77777777" w:rsidR="00A34EC3" w:rsidRDefault="002457FE" w:rsidP="002457FE">
      <w:pPr>
        <w:pStyle w:val="ListParagraph"/>
        <w:numPr>
          <w:ilvl w:val="0"/>
          <w:numId w:val="5"/>
        </w:numPr>
        <w:tabs>
          <w:tab w:val="left" w:pos="720"/>
        </w:tabs>
        <w:spacing w:after="0" w:line="360" w:lineRule="auto"/>
        <w:jc w:val="both"/>
        <w:rPr>
          <w:ins w:id="103" w:author="sen" w:date="2016-01-24T22:29:00Z"/>
          <w:rFonts w:ascii="Times New Roman" w:hAnsi="Times New Roman" w:cs="Times New Roman"/>
          <w:b/>
          <w:sz w:val="24"/>
          <w:szCs w:val="24"/>
        </w:rPr>
      </w:pPr>
      <w:r w:rsidRPr="00F47002">
        <w:rPr>
          <w:rFonts w:ascii="Times New Roman" w:hAnsi="Times New Roman" w:cs="Times New Roman"/>
          <w:b/>
          <w:sz w:val="24"/>
          <w:szCs w:val="24"/>
        </w:rPr>
        <w:lastRenderedPageBreak/>
        <w:t>Daftar Pustaka</w:t>
      </w:r>
    </w:p>
    <w:p w14:paraId="59F0B76B" w14:textId="77777777" w:rsidR="00270BD9" w:rsidRPr="00F47002" w:rsidRDefault="00270BD9">
      <w:pPr>
        <w:pStyle w:val="ListParagraph"/>
        <w:tabs>
          <w:tab w:val="left" w:pos="720"/>
        </w:tabs>
        <w:spacing w:after="0" w:line="360" w:lineRule="auto"/>
        <w:ind w:left="360"/>
        <w:jc w:val="both"/>
        <w:rPr>
          <w:rFonts w:ascii="Times New Roman" w:hAnsi="Times New Roman" w:cs="Times New Roman"/>
          <w:b/>
          <w:sz w:val="24"/>
          <w:szCs w:val="24"/>
        </w:rPr>
        <w:pPrChange w:id="104" w:author="sen" w:date="2016-01-24T22:29:00Z">
          <w:pPr>
            <w:pStyle w:val="ListParagraph"/>
            <w:numPr>
              <w:numId w:val="5"/>
            </w:numPr>
            <w:tabs>
              <w:tab w:val="left" w:pos="720"/>
            </w:tabs>
            <w:spacing w:after="0" w:line="360" w:lineRule="auto"/>
            <w:ind w:left="360" w:hanging="360"/>
            <w:jc w:val="both"/>
          </w:pPr>
        </w:pPrChange>
      </w:pPr>
    </w:p>
    <w:p w14:paraId="0F9649EE" w14:textId="77777777" w:rsidR="002457FE" w:rsidRDefault="005A4805" w:rsidP="005A4805">
      <w:pPr>
        <w:tabs>
          <w:tab w:val="left" w:pos="720"/>
        </w:tabs>
        <w:spacing w:after="0"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sidR="00D4152D" w:rsidRPr="005A4805">
        <w:rPr>
          <w:rFonts w:ascii="Times New Roman" w:hAnsi="Times New Roman" w:cs="Times New Roman"/>
          <w:sz w:val="24"/>
          <w:szCs w:val="24"/>
        </w:rPr>
        <w:t>Jogiyanto</w:t>
      </w:r>
      <w:r w:rsidR="001C7D1A" w:rsidRPr="005A4805">
        <w:rPr>
          <w:rFonts w:ascii="Times New Roman" w:hAnsi="Times New Roman" w:cs="Times New Roman"/>
          <w:sz w:val="24"/>
          <w:szCs w:val="24"/>
        </w:rPr>
        <w:t>,</w:t>
      </w:r>
      <w:r w:rsidR="00D4152D" w:rsidRPr="005A4805">
        <w:rPr>
          <w:rFonts w:ascii="Times New Roman" w:hAnsi="Times New Roman" w:cs="Times New Roman"/>
          <w:sz w:val="24"/>
          <w:szCs w:val="24"/>
        </w:rPr>
        <w:t xml:space="preserve"> HM. “Analisis dan Desain Informasi: Pendekatan Terstruktur Teori dan Praktek Aplikasi Bisnis”. Andi Offset, Yogyakarta (1999).</w:t>
      </w:r>
    </w:p>
    <w:p w14:paraId="139EE556" w14:textId="09FE339C" w:rsidR="009D29A5" w:rsidRDefault="00270BD9" w:rsidP="005A4805">
      <w:pPr>
        <w:tabs>
          <w:tab w:val="left" w:pos="720"/>
        </w:tabs>
        <w:spacing w:after="0" w:line="360" w:lineRule="auto"/>
        <w:ind w:left="360" w:hanging="360"/>
        <w:jc w:val="both"/>
        <w:rPr>
          <w:ins w:id="105" w:author="sen" w:date="2016-01-24T22:29:00Z"/>
          <w:rFonts w:ascii="Times New Roman" w:hAnsi="Times New Roman" w:cs="Times New Roman"/>
          <w:sz w:val="24"/>
          <w:szCs w:val="24"/>
        </w:rPr>
      </w:pPr>
      <w:ins w:id="106" w:author="sen" w:date="2016-01-24T22:29:00Z">
        <w:r>
          <w:rPr>
            <w:rFonts w:ascii="Times New Roman" w:hAnsi="Times New Roman" w:cs="Times New Roman"/>
            <w:sz w:val="24"/>
            <w:szCs w:val="24"/>
          </w:rPr>
          <w:tab/>
        </w:r>
      </w:ins>
    </w:p>
    <w:p w14:paraId="1B721F12" w14:textId="77777777" w:rsidR="00270BD9" w:rsidRPr="00270BD9" w:rsidRDefault="00270BD9">
      <w:pPr>
        <w:tabs>
          <w:tab w:val="left" w:pos="720"/>
        </w:tabs>
        <w:spacing w:after="0" w:line="360" w:lineRule="auto"/>
        <w:ind w:left="720" w:hanging="360"/>
        <w:jc w:val="both"/>
        <w:rPr>
          <w:ins w:id="107" w:author="sen" w:date="2016-01-24T22:29:00Z"/>
          <w:rFonts w:ascii="Times New Roman" w:hAnsi="Times New Roman" w:cs="Times New Roman"/>
          <w:sz w:val="24"/>
          <w:szCs w:val="24"/>
        </w:rPr>
        <w:pPrChange w:id="108" w:author="sen" w:date="2016-01-24T22:29:00Z">
          <w:pPr>
            <w:tabs>
              <w:tab w:val="left" w:pos="720"/>
            </w:tabs>
            <w:spacing w:after="0" w:line="360" w:lineRule="auto"/>
            <w:ind w:left="360" w:hanging="360"/>
            <w:jc w:val="both"/>
          </w:pPr>
        </w:pPrChange>
      </w:pPr>
      <w:ins w:id="109" w:author="sen" w:date="2016-01-24T22:29:00Z">
        <w:r w:rsidRPr="00270BD9">
          <w:rPr>
            <w:rFonts w:ascii="Times New Roman" w:hAnsi="Times New Roman" w:cs="Times New Roman"/>
            <w:sz w:val="24"/>
            <w:szCs w:val="24"/>
          </w:rPr>
          <w:t>McLeod, Raymond, Jr, Sistem Informasi Manajemen. Jilid  I dan  II,</w:t>
        </w:r>
      </w:ins>
    </w:p>
    <w:p w14:paraId="780EACAE" w14:textId="041EA74C" w:rsidR="00270BD9" w:rsidRDefault="00270BD9">
      <w:pPr>
        <w:tabs>
          <w:tab w:val="left" w:pos="720"/>
        </w:tabs>
        <w:spacing w:after="0" w:line="360" w:lineRule="auto"/>
        <w:ind w:left="720" w:hanging="360"/>
        <w:jc w:val="both"/>
        <w:rPr>
          <w:ins w:id="110" w:author="sen" w:date="2016-01-24T22:29:00Z"/>
          <w:rFonts w:ascii="Times New Roman" w:hAnsi="Times New Roman" w:cs="Times New Roman"/>
          <w:sz w:val="24"/>
          <w:szCs w:val="24"/>
        </w:rPr>
        <w:pPrChange w:id="111" w:author="sen" w:date="2016-01-24T22:29:00Z">
          <w:pPr>
            <w:tabs>
              <w:tab w:val="left" w:pos="720"/>
            </w:tabs>
            <w:spacing w:after="0" w:line="360" w:lineRule="auto"/>
            <w:ind w:left="360" w:hanging="360"/>
            <w:jc w:val="both"/>
          </w:pPr>
        </w:pPrChange>
      </w:pPr>
      <w:ins w:id="112" w:author="sen" w:date="2016-01-24T22:29:00Z">
        <w:r w:rsidRPr="00270BD9">
          <w:rPr>
            <w:rFonts w:ascii="Times New Roman" w:hAnsi="Times New Roman" w:cs="Times New Roman"/>
            <w:sz w:val="24"/>
            <w:szCs w:val="24"/>
          </w:rPr>
          <w:t>terjemahan oleh Hendra Teguh (1996), PT.Buana Ilmu Populer, Jakarta.</w:t>
        </w:r>
      </w:ins>
    </w:p>
    <w:p w14:paraId="2704B31A" w14:textId="77777777" w:rsidR="00270BD9" w:rsidRPr="005A4805" w:rsidRDefault="00270BD9">
      <w:pPr>
        <w:tabs>
          <w:tab w:val="left" w:pos="720"/>
        </w:tabs>
        <w:spacing w:after="0" w:line="360" w:lineRule="auto"/>
        <w:ind w:left="720" w:hanging="360"/>
        <w:jc w:val="both"/>
        <w:rPr>
          <w:rFonts w:ascii="Times New Roman" w:hAnsi="Times New Roman" w:cs="Times New Roman"/>
          <w:sz w:val="24"/>
          <w:szCs w:val="24"/>
        </w:rPr>
        <w:pPrChange w:id="113" w:author="sen" w:date="2016-01-24T22:29:00Z">
          <w:pPr>
            <w:tabs>
              <w:tab w:val="left" w:pos="720"/>
            </w:tabs>
            <w:spacing w:after="0" w:line="360" w:lineRule="auto"/>
            <w:ind w:left="360" w:hanging="360"/>
            <w:jc w:val="both"/>
          </w:pPr>
        </w:pPrChange>
      </w:pPr>
    </w:p>
    <w:p w14:paraId="51D0DEB8" w14:textId="77777777" w:rsidR="00D4152D" w:rsidRDefault="00D4152D" w:rsidP="005A4805">
      <w:pPr>
        <w:pStyle w:val="ListParagraph"/>
        <w:tabs>
          <w:tab w:val="left" w:pos="45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Mulyanto, Agus. “Sistem Informasi Konsep &amp; Aplikasi”. Pustaka Pelajar, Yogyakarta (2009).</w:t>
      </w:r>
    </w:p>
    <w:p w14:paraId="54FD27D0" w14:textId="77777777" w:rsidR="009D29A5" w:rsidRDefault="009D29A5" w:rsidP="005A4805">
      <w:pPr>
        <w:pStyle w:val="ListParagraph"/>
        <w:tabs>
          <w:tab w:val="left" w:pos="450"/>
        </w:tabs>
        <w:spacing w:after="0" w:line="360" w:lineRule="auto"/>
        <w:ind w:left="360"/>
        <w:jc w:val="both"/>
        <w:rPr>
          <w:rFonts w:ascii="Times New Roman" w:hAnsi="Times New Roman" w:cs="Times New Roman"/>
          <w:sz w:val="24"/>
          <w:szCs w:val="24"/>
        </w:rPr>
      </w:pPr>
    </w:p>
    <w:p w14:paraId="0EED30C8" w14:textId="77777777" w:rsidR="005A4805" w:rsidRDefault="005A4805" w:rsidP="005A4805">
      <w:pPr>
        <w:pStyle w:val="ListParagraph"/>
        <w:tabs>
          <w:tab w:val="left" w:pos="450"/>
        </w:tabs>
        <w:spacing w:after="0" w:line="360" w:lineRule="auto"/>
        <w:ind w:left="360"/>
        <w:jc w:val="both"/>
        <w:rPr>
          <w:ins w:id="114" w:author="sen" w:date="2016-01-24T22:30:00Z"/>
          <w:rFonts w:ascii="Times New Roman" w:hAnsi="Times New Roman" w:cs="Times New Roman"/>
          <w:sz w:val="24"/>
          <w:szCs w:val="24"/>
        </w:rPr>
      </w:pPr>
      <w:r w:rsidRPr="005A4805">
        <w:rPr>
          <w:rFonts w:ascii="Times New Roman" w:hAnsi="Times New Roman" w:cs="Times New Roman"/>
          <w:sz w:val="24"/>
          <w:szCs w:val="24"/>
        </w:rPr>
        <w:t>Ramadhani, Nurul Azizah Yaoma. "Pembangunan Sistem Informasi Penerimaan Siswa Baru Di Sekolah Menengah Kejuruan Al-Irsyad Tegal." Speed-Sentra Penelitian Engineering dan Edukasi 10.1 (2012).</w:t>
      </w:r>
    </w:p>
    <w:p w14:paraId="7A57B187" w14:textId="77777777" w:rsidR="00270BD9" w:rsidRDefault="00270BD9" w:rsidP="005A4805">
      <w:pPr>
        <w:pStyle w:val="ListParagraph"/>
        <w:tabs>
          <w:tab w:val="left" w:pos="450"/>
        </w:tabs>
        <w:spacing w:after="0" w:line="360" w:lineRule="auto"/>
        <w:ind w:left="360"/>
        <w:jc w:val="both"/>
        <w:rPr>
          <w:ins w:id="115" w:author="sen" w:date="2016-01-24T22:30:00Z"/>
          <w:rFonts w:ascii="Times New Roman" w:hAnsi="Times New Roman" w:cs="Times New Roman"/>
          <w:sz w:val="24"/>
          <w:szCs w:val="24"/>
        </w:rPr>
      </w:pPr>
    </w:p>
    <w:p w14:paraId="11427405" w14:textId="5AA1EFF9" w:rsidR="00270BD9" w:rsidRDefault="00270BD9" w:rsidP="005A4805">
      <w:pPr>
        <w:pStyle w:val="ListParagraph"/>
        <w:tabs>
          <w:tab w:val="left" w:pos="450"/>
        </w:tabs>
        <w:spacing w:after="0" w:line="360" w:lineRule="auto"/>
        <w:ind w:left="360"/>
        <w:jc w:val="both"/>
        <w:rPr>
          <w:rFonts w:ascii="Times New Roman" w:hAnsi="Times New Roman" w:cs="Times New Roman"/>
          <w:sz w:val="24"/>
          <w:szCs w:val="24"/>
        </w:rPr>
      </w:pPr>
      <w:ins w:id="116" w:author="sen" w:date="2016-01-24T22:30:00Z">
        <w:r w:rsidRPr="00270BD9">
          <w:rPr>
            <w:rFonts w:ascii="Times New Roman" w:hAnsi="Times New Roman" w:cs="Times New Roman"/>
            <w:sz w:val="24"/>
            <w:szCs w:val="24"/>
          </w:rPr>
          <w:t>Stoner JAF., 1991. Perencanaan dan Pengambilan Keputusan dalam Manajemen (I). Jakarta: Erlangga</w:t>
        </w:r>
      </w:ins>
    </w:p>
    <w:p w14:paraId="3C751072" w14:textId="77777777" w:rsidR="009D29A5" w:rsidRDefault="009D29A5" w:rsidP="005A4805">
      <w:pPr>
        <w:pStyle w:val="ListParagraph"/>
        <w:tabs>
          <w:tab w:val="left" w:pos="450"/>
        </w:tabs>
        <w:spacing w:after="0" w:line="360" w:lineRule="auto"/>
        <w:ind w:left="360"/>
        <w:jc w:val="both"/>
        <w:rPr>
          <w:rFonts w:ascii="Times New Roman" w:hAnsi="Times New Roman" w:cs="Times New Roman"/>
          <w:sz w:val="24"/>
          <w:szCs w:val="24"/>
        </w:rPr>
      </w:pPr>
    </w:p>
    <w:p w14:paraId="7204AA32" w14:textId="77777777" w:rsidR="00225591" w:rsidRDefault="00540049" w:rsidP="005A4805">
      <w:pPr>
        <w:tabs>
          <w:tab w:val="left" w:pos="720"/>
        </w:tabs>
        <w:spacing w:after="0" w:line="360" w:lineRule="auto"/>
        <w:ind w:left="360"/>
        <w:jc w:val="both"/>
        <w:rPr>
          <w:rStyle w:val="Hyperlink"/>
          <w:rFonts w:ascii="Times New Roman" w:hAnsi="Times New Roman" w:cs="Times New Roman"/>
          <w:sz w:val="24"/>
          <w:szCs w:val="24"/>
        </w:rPr>
      </w:pPr>
      <w:r w:rsidRPr="005A4805">
        <w:rPr>
          <w:rFonts w:ascii="Times New Roman" w:hAnsi="Times New Roman" w:cs="Times New Roman"/>
          <w:sz w:val="24"/>
          <w:szCs w:val="24"/>
        </w:rPr>
        <w:t>Website Penerimaan Siswa Baru Sekolah AL-IZHAR</w:t>
      </w:r>
      <w:r w:rsidR="005A4805">
        <w:rPr>
          <w:rFonts w:ascii="Times New Roman" w:hAnsi="Times New Roman" w:cs="Times New Roman"/>
          <w:sz w:val="24"/>
          <w:szCs w:val="24"/>
        </w:rPr>
        <w:t xml:space="preserve"> : </w:t>
      </w:r>
      <w:hyperlink r:id="rId11" w:history="1">
        <w:r w:rsidR="005A4805" w:rsidRPr="005A4805">
          <w:rPr>
            <w:rStyle w:val="Hyperlink"/>
            <w:rFonts w:ascii="Times New Roman" w:hAnsi="Times New Roman" w:cs="Times New Roman"/>
            <w:sz w:val="24"/>
            <w:szCs w:val="24"/>
          </w:rPr>
          <w:t>http://www.al-izhar-jkt.sch.id/psb/</w:t>
        </w:r>
      </w:hyperlink>
    </w:p>
    <w:p w14:paraId="380236A0"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47F678B5"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558196C3"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67819CF7"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26F9FAC"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F4D718F"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190A605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E1E472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2A9BF4A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C04F2C6"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24E25C70"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1B010B9B"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122707C3"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E617E21"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D30C453"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52E8AC99"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43323A9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8FE272A"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49316992" w14:textId="77777777" w:rsidR="00F47002" w:rsidRDefault="00F47002" w:rsidP="00F47002">
      <w:pPr>
        <w:pStyle w:val="ListParagraph"/>
        <w:numPr>
          <w:ilvl w:val="0"/>
          <w:numId w:val="5"/>
        </w:numPr>
        <w:tabs>
          <w:tab w:val="left" w:pos="720"/>
        </w:tabs>
        <w:spacing w:after="0" w:line="360" w:lineRule="auto"/>
        <w:jc w:val="both"/>
        <w:rPr>
          <w:rFonts w:ascii="Times New Roman" w:hAnsi="Times New Roman" w:cs="Times New Roman"/>
          <w:b/>
          <w:sz w:val="24"/>
          <w:szCs w:val="24"/>
          <w:lang w:val="id-ID"/>
        </w:rPr>
      </w:pPr>
      <w:r w:rsidRPr="00F47002">
        <w:rPr>
          <w:rFonts w:ascii="Times New Roman" w:hAnsi="Times New Roman" w:cs="Times New Roman"/>
          <w:b/>
          <w:sz w:val="24"/>
          <w:szCs w:val="24"/>
          <w:lang w:val="id-ID"/>
        </w:rPr>
        <w:t>Lampiran</w:t>
      </w:r>
    </w:p>
    <w:p w14:paraId="07ABF4DD"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b/>
          <w:sz w:val="24"/>
          <w:szCs w:val="24"/>
          <w:lang w:val="id-ID"/>
        </w:rPr>
      </w:pPr>
      <w:r>
        <w:rPr>
          <w:rFonts w:ascii="Times New Roman" w:hAnsi="Times New Roman" w:cs="Times New Roman"/>
          <w:b/>
          <w:noProof/>
          <w:sz w:val="24"/>
          <w:szCs w:val="24"/>
        </w:rPr>
        <w:drawing>
          <wp:inline distT="0" distB="0" distL="0" distR="0" wp14:anchorId="7A0F10E7" wp14:editId="2F08705F">
            <wp:extent cx="4802122" cy="329120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 page.png"/>
                    <pic:cNvPicPr/>
                  </pic:nvPicPr>
                  <pic:blipFill>
                    <a:blip r:embed="rId12">
                      <a:extLst>
                        <a:ext uri="{28A0092B-C50C-407E-A947-70E740481C1C}">
                          <a14:useLocalDpi xmlns:a14="http://schemas.microsoft.com/office/drawing/2010/main" val="0"/>
                        </a:ext>
                      </a:extLst>
                    </a:blip>
                    <a:stretch>
                      <a:fillRect/>
                    </a:stretch>
                  </pic:blipFill>
                  <pic:spPr>
                    <a:xfrm>
                      <a:off x="0" y="0"/>
                      <a:ext cx="4815454" cy="3300343"/>
                    </a:xfrm>
                    <a:prstGeom prst="rect">
                      <a:avLst/>
                    </a:prstGeom>
                  </pic:spPr>
                </pic:pic>
              </a:graphicData>
            </a:graphic>
          </wp:inline>
        </w:drawing>
      </w:r>
    </w:p>
    <w:p w14:paraId="6ADD6832"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Berikut adalah tampilan ketika user mengakses temanisbaru.com</w:t>
      </w:r>
    </w:p>
    <w:p w14:paraId="4AF342EB"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715B1BD7"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71CBA920" wp14:editId="2D242ECE">
            <wp:extent cx="4802122" cy="329120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up.png"/>
                    <pic:cNvPicPr/>
                  </pic:nvPicPr>
                  <pic:blipFill>
                    <a:blip r:embed="rId13">
                      <a:extLst>
                        <a:ext uri="{28A0092B-C50C-407E-A947-70E740481C1C}">
                          <a14:useLocalDpi xmlns:a14="http://schemas.microsoft.com/office/drawing/2010/main" val="0"/>
                        </a:ext>
                      </a:extLst>
                    </a:blip>
                    <a:stretch>
                      <a:fillRect/>
                    </a:stretch>
                  </pic:blipFill>
                  <pic:spPr>
                    <a:xfrm>
                      <a:off x="0" y="0"/>
                      <a:ext cx="4806639" cy="3294302"/>
                    </a:xfrm>
                    <a:prstGeom prst="rect">
                      <a:avLst/>
                    </a:prstGeom>
                  </pic:spPr>
                </pic:pic>
              </a:graphicData>
            </a:graphic>
          </wp:inline>
        </w:drawing>
      </w:r>
    </w:p>
    <w:p w14:paraId="4F480B94"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sign-up</w:t>
      </w:r>
    </w:p>
    <w:p w14:paraId="19F10C01"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0246A2D" wp14:editId="700A3C47">
            <wp:extent cx="4802122" cy="329120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in.png"/>
                    <pic:cNvPicPr/>
                  </pic:nvPicPr>
                  <pic:blipFill>
                    <a:blip r:embed="rId14">
                      <a:extLst>
                        <a:ext uri="{28A0092B-C50C-407E-A947-70E740481C1C}">
                          <a14:useLocalDpi xmlns:a14="http://schemas.microsoft.com/office/drawing/2010/main" val="0"/>
                        </a:ext>
                      </a:extLst>
                    </a:blip>
                    <a:stretch>
                      <a:fillRect/>
                    </a:stretch>
                  </pic:blipFill>
                  <pic:spPr>
                    <a:xfrm>
                      <a:off x="0" y="0"/>
                      <a:ext cx="4822484" cy="3305161"/>
                    </a:xfrm>
                    <a:prstGeom prst="rect">
                      <a:avLst/>
                    </a:prstGeom>
                  </pic:spPr>
                </pic:pic>
              </a:graphicData>
            </a:graphic>
          </wp:inline>
        </w:drawing>
      </w:r>
    </w:p>
    <w:p w14:paraId="4F6630AB"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sign-in</w:t>
      </w:r>
    </w:p>
    <w:p w14:paraId="1E65F3B4"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4843033A"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53B75A44" wp14:editId="3C0EC0E3">
            <wp:extent cx="4802122" cy="32912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get password.png"/>
                    <pic:cNvPicPr/>
                  </pic:nvPicPr>
                  <pic:blipFill>
                    <a:blip r:embed="rId15">
                      <a:extLst>
                        <a:ext uri="{28A0092B-C50C-407E-A947-70E740481C1C}">
                          <a14:useLocalDpi xmlns:a14="http://schemas.microsoft.com/office/drawing/2010/main" val="0"/>
                        </a:ext>
                      </a:extLst>
                    </a:blip>
                    <a:stretch>
                      <a:fillRect/>
                    </a:stretch>
                  </pic:blipFill>
                  <pic:spPr>
                    <a:xfrm>
                      <a:off x="0" y="0"/>
                      <a:ext cx="4808955" cy="3295889"/>
                    </a:xfrm>
                    <a:prstGeom prst="rect">
                      <a:avLst/>
                    </a:prstGeom>
                  </pic:spPr>
                </pic:pic>
              </a:graphicData>
            </a:graphic>
          </wp:inline>
        </w:drawing>
      </w:r>
    </w:p>
    <w:p w14:paraId="4DDFA2CF"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forget password</w:t>
      </w:r>
    </w:p>
    <w:p w14:paraId="1775B7C4"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1A17A881"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1D0AAAAB" wp14:editId="3D4232AB">
            <wp:extent cx="4787400" cy="3281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ose grade.png"/>
                    <pic:cNvPicPr/>
                  </pic:nvPicPr>
                  <pic:blipFill>
                    <a:blip r:embed="rId16">
                      <a:extLst>
                        <a:ext uri="{28A0092B-C50C-407E-A947-70E740481C1C}">
                          <a14:useLocalDpi xmlns:a14="http://schemas.microsoft.com/office/drawing/2010/main" val="0"/>
                        </a:ext>
                      </a:extLst>
                    </a:blip>
                    <a:stretch>
                      <a:fillRect/>
                    </a:stretch>
                  </pic:blipFill>
                  <pic:spPr>
                    <a:xfrm>
                      <a:off x="0" y="0"/>
                      <a:ext cx="4812522" cy="3298336"/>
                    </a:xfrm>
                    <a:prstGeom prst="rect">
                      <a:avLst/>
                    </a:prstGeom>
                  </pic:spPr>
                </pic:pic>
              </a:graphicData>
            </a:graphic>
          </wp:inline>
        </w:drawing>
      </w:r>
    </w:p>
    <w:p w14:paraId="18A82F96"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Fitur apply grade hanya diperuntukan bagi user yaitu murid yang ingin mendaftar. Murid baru nanti akan memilih tingkatan yang tersedia mulai dari SMP 1 dst. Lalu mengisi form dan mengupload dokumen dalam bentuk </w:t>
      </w:r>
      <w:r>
        <w:rPr>
          <w:rFonts w:ascii="Times New Roman" w:hAnsi="Times New Roman" w:cs="Times New Roman"/>
          <w:sz w:val="24"/>
          <w:szCs w:val="24"/>
          <w:lang w:val="id-ID"/>
        </w:rPr>
        <w:lastRenderedPageBreak/>
        <w:t xml:space="preserve">softcopy berupa ijazah terakhir, akte lahir dsb. Selain mengupload dalam softcopy, murid juga harus mengumpulkan hardcopy ke sekolah untuk memverifikasi </w:t>
      </w:r>
      <w:r w:rsidR="008A3944">
        <w:rPr>
          <w:rFonts w:ascii="Times New Roman" w:hAnsi="Times New Roman" w:cs="Times New Roman"/>
          <w:sz w:val="24"/>
          <w:szCs w:val="24"/>
          <w:lang w:val="id-ID"/>
        </w:rPr>
        <w:t>kesamaan antara dokumen yang softcopy dan hardcopy.</w:t>
      </w:r>
      <w:r w:rsidR="00111A09">
        <w:rPr>
          <w:rFonts w:ascii="Times New Roman" w:hAnsi="Times New Roman" w:cs="Times New Roman"/>
          <w:sz w:val="24"/>
          <w:szCs w:val="24"/>
          <w:lang w:val="id-ID"/>
        </w:rPr>
        <w:t xml:space="preserve"> Di bagian bawah terdapat status yang akan menunjukkan apakah dokumen yang diupload sudah diverifikasi atau belum.</w:t>
      </w:r>
    </w:p>
    <w:p w14:paraId="0736555A" w14:textId="77777777" w:rsidR="008A3944" w:rsidRDefault="008A3944"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4A751897" w14:textId="77777777" w:rsidR="008A3944" w:rsidRDefault="00111A09"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2F9EAE14" wp14:editId="7588F494">
            <wp:extent cx="4802122" cy="329120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17">
                      <a:extLst>
                        <a:ext uri="{28A0092B-C50C-407E-A947-70E740481C1C}">
                          <a14:useLocalDpi xmlns:a14="http://schemas.microsoft.com/office/drawing/2010/main" val="0"/>
                        </a:ext>
                      </a:extLst>
                    </a:blip>
                    <a:stretch>
                      <a:fillRect/>
                    </a:stretch>
                  </pic:blipFill>
                  <pic:spPr>
                    <a:xfrm>
                      <a:off x="0" y="0"/>
                      <a:ext cx="4807741" cy="3295057"/>
                    </a:xfrm>
                    <a:prstGeom prst="rect">
                      <a:avLst/>
                    </a:prstGeom>
                  </pic:spPr>
                </pic:pic>
              </a:graphicData>
            </a:graphic>
          </wp:inline>
        </w:drawing>
      </w:r>
    </w:p>
    <w:p w14:paraId="093D29DB" w14:textId="77777777" w:rsidR="00111A09" w:rsidRDefault="00111A09"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test akan menunjukkan tanggal ujian testing.</w:t>
      </w:r>
      <w:r w:rsidR="00FC779C">
        <w:rPr>
          <w:rFonts w:ascii="Times New Roman" w:hAnsi="Times New Roman" w:cs="Times New Roman"/>
          <w:sz w:val="24"/>
          <w:szCs w:val="24"/>
          <w:lang w:val="id-ID"/>
        </w:rPr>
        <w:t xml:space="preserve"> Pada fitur test juga bisa mencetak kartu ujian dan juga terdapat status hasil ujian apakah lulus atau tidak.</w:t>
      </w:r>
    </w:p>
    <w:p w14:paraId="0A7B779A"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3DA7F58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221BBE44" wp14:editId="1D5EEAC8">
            <wp:extent cx="4792346" cy="328450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png"/>
                    <pic:cNvPicPr/>
                  </pic:nvPicPr>
                  <pic:blipFill>
                    <a:blip r:embed="rId18">
                      <a:extLst>
                        <a:ext uri="{28A0092B-C50C-407E-A947-70E740481C1C}">
                          <a14:useLocalDpi xmlns:a14="http://schemas.microsoft.com/office/drawing/2010/main" val="0"/>
                        </a:ext>
                      </a:extLst>
                    </a:blip>
                    <a:stretch>
                      <a:fillRect/>
                    </a:stretch>
                  </pic:blipFill>
                  <pic:spPr>
                    <a:xfrm>
                      <a:off x="0" y="0"/>
                      <a:ext cx="4795701" cy="3286805"/>
                    </a:xfrm>
                    <a:prstGeom prst="rect">
                      <a:avLst/>
                    </a:prstGeom>
                  </pic:spPr>
                </pic:pic>
              </a:graphicData>
            </a:graphic>
          </wp:inline>
        </w:drawing>
      </w:r>
    </w:p>
    <w:p w14:paraId="6F835126"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about berisi info tentang sekolah berupa profil sekolah, fasilitas dan lokasi.</w:t>
      </w:r>
    </w:p>
    <w:p w14:paraId="1BCD0A7B"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2417C4E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5D61B759" wp14:editId="08C3B01F">
            <wp:extent cx="4774720" cy="3272426"/>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w it works.png"/>
                    <pic:cNvPicPr/>
                  </pic:nvPicPr>
                  <pic:blipFill>
                    <a:blip r:embed="rId19">
                      <a:extLst>
                        <a:ext uri="{28A0092B-C50C-407E-A947-70E740481C1C}">
                          <a14:useLocalDpi xmlns:a14="http://schemas.microsoft.com/office/drawing/2010/main" val="0"/>
                        </a:ext>
                      </a:extLst>
                    </a:blip>
                    <a:stretch>
                      <a:fillRect/>
                    </a:stretch>
                  </pic:blipFill>
                  <pic:spPr>
                    <a:xfrm>
                      <a:off x="0" y="0"/>
                      <a:ext cx="4788841" cy="3282104"/>
                    </a:xfrm>
                    <a:prstGeom prst="rect">
                      <a:avLst/>
                    </a:prstGeom>
                  </pic:spPr>
                </pic:pic>
              </a:graphicData>
            </a:graphic>
          </wp:inline>
        </w:drawing>
      </w:r>
    </w:p>
    <w:p w14:paraId="3EE9E946"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how it works berisi deskripsi singkat tentang cara pendaftaran ke sekolah.</w:t>
      </w:r>
    </w:p>
    <w:p w14:paraId="2EA6F8F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56AA3A6D"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5648401F" wp14:editId="2CD0BB35">
            <wp:extent cx="4759750" cy="326216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act us.png"/>
                    <pic:cNvPicPr/>
                  </pic:nvPicPr>
                  <pic:blipFill>
                    <a:blip r:embed="rId20">
                      <a:extLst>
                        <a:ext uri="{28A0092B-C50C-407E-A947-70E740481C1C}">
                          <a14:useLocalDpi xmlns:a14="http://schemas.microsoft.com/office/drawing/2010/main" val="0"/>
                        </a:ext>
                      </a:extLst>
                    </a:blip>
                    <a:stretch>
                      <a:fillRect/>
                    </a:stretch>
                  </pic:blipFill>
                  <pic:spPr>
                    <a:xfrm>
                      <a:off x="0" y="0"/>
                      <a:ext cx="4781788" cy="3277270"/>
                    </a:xfrm>
                    <a:prstGeom prst="rect">
                      <a:avLst/>
                    </a:prstGeom>
                  </pic:spPr>
                </pic:pic>
              </a:graphicData>
            </a:graphic>
          </wp:inline>
        </w:drawing>
      </w:r>
    </w:p>
    <w:p w14:paraId="5B905CDC"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contact us menyediakan tempat bagi user untuk memberikan kritik, saran ataupun masalah yang berhubungan dengan penggunaan website Temanis Baru.</w:t>
      </w:r>
    </w:p>
    <w:p w14:paraId="4C474807"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65A301CB"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5EAAA0D7" wp14:editId="52E947F9">
            <wp:extent cx="4772472" cy="3270886"/>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rify.png"/>
                    <pic:cNvPicPr/>
                  </pic:nvPicPr>
                  <pic:blipFill>
                    <a:blip r:embed="rId21">
                      <a:extLst>
                        <a:ext uri="{28A0092B-C50C-407E-A947-70E740481C1C}">
                          <a14:useLocalDpi xmlns:a14="http://schemas.microsoft.com/office/drawing/2010/main" val="0"/>
                        </a:ext>
                      </a:extLst>
                    </a:blip>
                    <a:stretch>
                      <a:fillRect/>
                    </a:stretch>
                  </pic:blipFill>
                  <pic:spPr>
                    <a:xfrm>
                      <a:off x="0" y="0"/>
                      <a:ext cx="4798922" cy="3289014"/>
                    </a:xfrm>
                    <a:prstGeom prst="rect">
                      <a:avLst/>
                    </a:prstGeom>
                  </pic:spPr>
                </pic:pic>
              </a:graphicData>
            </a:graphic>
          </wp:inline>
        </w:drawing>
      </w:r>
    </w:p>
    <w:p w14:paraId="3988AD00"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5A7AFC90" wp14:editId="3B3809BD">
            <wp:extent cx="4774326" cy="3272156"/>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ify2.png"/>
                    <pic:cNvPicPr/>
                  </pic:nvPicPr>
                  <pic:blipFill>
                    <a:blip r:embed="rId22">
                      <a:extLst>
                        <a:ext uri="{28A0092B-C50C-407E-A947-70E740481C1C}">
                          <a14:useLocalDpi xmlns:a14="http://schemas.microsoft.com/office/drawing/2010/main" val="0"/>
                        </a:ext>
                      </a:extLst>
                    </a:blip>
                    <a:stretch>
                      <a:fillRect/>
                    </a:stretch>
                  </pic:blipFill>
                  <pic:spPr>
                    <a:xfrm>
                      <a:off x="0" y="0"/>
                      <a:ext cx="4780030" cy="3276066"/>
                    </a:xfrm>
                    <a:prstGeom prst="rect">
                      <a:avLst/>
                    </a:prstGeom>
                  </pic:spPr>
                </pic:pic>
              </a:graphicData>
            </a:graphic>
          </wp:inline>
        </w:drawing>
      </w:r>
    </w:p>
    <w:p w14:paraId="4B61B430"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verify applicants hanya diperuntukan bagi admin yang sign-in dengan akun khusus untuk admin. Dengan fitur ini admin akan memverifikasi setiap user yang mendaftar</w:t>
      </w:r>
      <w:r w:rsidR="008471A6">
        <w:rPr>
          <w:rFonts w:ascii="Times New Roman" w:hAnsi="Times New Roman" w:cs="Times New Roman"/>
          <w:sz w:val="24"/>
          <w:szCs w:val="24"/>
          <w:lang w:val="id-ID"/>
        </w:rPr>
        <w:t>. Akan ada tabel yang berisi user yang mendaftar. Setiap nama user bisa di klik dan akan memunculkan dialog seperti di gambar bawah. Di dalam dialog tersebut admin akan menandai apakah dokumen softcopy dan hardcopy sudah sama. Jika tidak maka admin akan memberikan komentar dan mendecline. Jadi user harus mengupload ulang.</w:t>
      </w:r>
    </w:p>
    <w:p w14:paraId="7E4A7172"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08EF24B8"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6FDA60F0" wp14:editId="27C5C9C1">
            <wp:extent cx="5037455" cy="3452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en close reg.png"/>
                    <pic:cNvPicPr/>
                  </pic:nvPicPr>
                  <pic:blipFill>
                    <a:blip r:embed="rId23">
                      <a:extLst>
                        <a:ext uri="{28A0092B-C50C-407E-A947-70E740481C1C}">
                          <a14:useLocalDpi xmlns:a14="http://schemas.microsoft.com/office/drawing/2010/main" val="0"/>
                        </a:ext>
                      </a:extLst>
                    </a:blip>
                    <a:stretch>
                      <a:fillRect/>
                    </a:stretch>
                  </pic:blipFill>
                  <pic:spPr>
                    <a:xfrm>
                      <a:off x="0" y="0"/>
                      <a:ext cx="5037455" cy="3452495"/>
                    </a:xfrm>
                    <a:prstGeom prst="rect">
                      <a:avLst/>
                    </a:prstGeom>
                  </pic:spPr>
                </pic:pic>
              </a:graphicData>
            </a:graphic>
          </wp:inline>
        </w:drawing>
      </w:r>
    </w:p>
    <w:p w14:paraId="59605586"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open/close registration digunakan admin untuk menentukan tanggal pendaftaran dimulai dari kapan dan ditutup tanggal kapan. Jadi jika pendaftaran belum dibuka maka murid tidak bisa mendaftar tetapi hanya bisa membuat akun.</w:t>
      </w:r>
    </w:p>
    <w:p w14:paraId="5FBDD5BC"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10BD8842"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69D9C09C" wp14:editId="61BF1628">
            <wp:extent cx="5037455" cy="3452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admin.png"/>
                    <pic:cNvPicPr/>
                  </pic:nvPicPr>
                  <pic:blipFill>
                    <a:blip r:embed="rId24">
                      <a:extLst>
                        <a:ext uri="{28A0092B-C50C-407E-A947-70E740481C1C}">
                          <a14:useLocalDpi xmlns:a14="http://schemas.microsoft.com/office/drawing/2010/main" val="0"/>
                        </a:ext>
                      </a:extLst>
                    </a:blip>
                    <a:stretch>
                      <a:fillRect/>
                    </a:stretch>
                  </pic:blipFill>
                  <pic:spPr>
                    <a:xfrm>
                      <a:off x="0" y="0"/>
                      <a:ext cx="5037455" cy="3452495"/>
                    </a:xfrm>
                    <a:prstGeom prst="rect">
                      <a:avLst/>
                    </a:prstGeom>
                  </pic:spPr>
                </pic:pic>
              </a:graphicData>
            </a:graphic>
          </wp:inline>
        </w:drawing>
      </w:r>
      <w:r>
        <w:rPr>
          <w:rFonts w:ascii="Times New Roman" w:hAnsi="Times New Roman" w:cs="Times New Roman"/>
          <w:sz w:val="24"/>
          <w:szCs w:val="24"/>
          <w:lang w:val="id-ID"/>
        </w:rPr>
        <w:t>Fitur test digunakan admin untuk memberikan status bagi setiap murid yang sudah mengikuti test apakah mereka lulus atau tidak.</w:t>
      </w:r>
    </w:p>
    <w:p w14:paraId="52210239" w14:textId="77777777" w:rsidR="00105B60" w:rsidRDefault="00105B60"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575F3207" w14:textId="77777777" w:rsidR="00105B60" w:rsidRPr="00F47002" w:rsidRDefault="00105B60" w:rsidP="00F47002">
      <w:pPr>
        <w:pStyle w:val="ListParagraph"/>
        <w:tabs>
          <w:tab w:val="left" w:pos="720"/>
        </w:tabs>
        <w:spacing w:after="0" w:line="360" w:lineRule="auto"/>
        <w:ind w:left="360"/>
        <w:jc w:val="both"/>
        <w:rPr>
          <w:rFonts w:ascii="Times New Roman" w:hAnsi="Times New Roman" w:cs="Times New Roman"/>
          <w:sz w:val="24"/>
          <w:szCs w:val="24"/>
          <w:lang w:val="id-ID"/>
        </w:rPr>
      </w:pPr>
    </w:p>
    <w:sectPr w:rsidR="00105B60" w:rsidRPr="00F47002" w:rsidSect="00200602">
      <w:footerReference w:type="default" r:id="rId25"/>
      <w:pgSz w:w="11907" w:h="16839" w:code="9"/>
      <w:pgMar w:top="2275" w:right="1699" w:bottom="1699" w:left="227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Blodstone" w:date="2016-01-04T16:15:00Z" w:initials="B">
    <w:p w14:paraId="51971321" w14:textId="77777777" w:rsidR="00DA305F" w:rsidRDefault="00DA305F">
      <w:pPr>
        <w:pStyle w:val="CommentText"/>
      </w:pPr>
      <w:r>
        <w:rPr>
          <w:rStyle w:val="CommentReference"/>
        </w:rPr>
        <w:annotationRef/>
      </w:r>
      <w:r>
        <w:t>Dirincikan lebih detil</w:t>
      </w:r>
    </w:p>
  </w:comment>
  <w:comment w:id="52" w:author="Blodstone" w:date="2016-01-04T16:17:00Z" w:initials="B">
    <w:p w14:paraId="2BC5B7A0" w14:textId="77777777" w:rsidR="00DA305F" w:rsidRDefault="00DA305F">
      <w:pPr>
        <w:pStyle w:val="CommentText"/>
      </w:pPr>
      <w:r>
        <w:rPr>
          <w:rStyle w:val="CommentReference"/>
        </w:rPr>
        <w:annotationRef/>
      </w:r>
      <w:r>
        <w:t>Format paragraph mohon dilihat ulang di Panduan 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971321" w15:done="0"/>
  <w15:commentEx w15:paraId="2BC5B7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2FAF5" w14:textId="77777777" w:rsidR="00B52713" w:rsidRDefault="00B52713" w:rsidP="007E10EB">
      <w:pPr>
        <w:spacing w:after="0" w:line="240" w:lineRule="auto"/>
      </w:pPr>
      <w:r>
        <w:separator/>
      </w:r>
    </w:p>
  </w:endnote>
  <w:endnote w:type="continuationSeparator" w:id="0">
    <w:p w14:paraId="3E280DB1" w14:textId="77777777" w:rsidR="00B52713" w:rsidRDefault="00B52713" w:rsidP="007E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F2030" w14:textId="77777777" w:rsidR="00200602" w:rsidRDefault="00200602">
    <w:pPr>
      <w:pStyle w:val="Footer"/>
      <w:jc w:val="center"/>
    </w:pPr>
  </w:p>
  <w:p w14:paraId="2AF27C4C" w14:textId="77777777" w:rsidR="00200602" w:rsidRDefault="002006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49655"/>
      <w:docPartObj>
        <w:docPartGallery w:val="Page Numbers (Bottom of Page)"/>
        <w:docPartUnique/>
      </w:docPartObj>
    </w:sdtPr>
    <w:sdtEndPr>
      <w:rPr>
        <w:noProof/>
      </w:rPr>
    </w:sdtEndPr>
    <w:sdtContent>
      <w:p w14:paraId="4D54278F" w14:textId="77777777" w:rsidR="00200602" w:rsidRDefault="00200602">
        <w:pPr>
          <w:pStyle w:val="Footer"/>
          <w:jc w:val="center"/>
        </w:pPr>
        <w:r>
          <w:fldChar w:fldCharType="begin"/>
        </w:r>
        <w:r>
          <w:instrText xml:space="preserve"> PAGE   \* MERGEFORMAT </w:instrText>
        </w:r>
        <w:r>
          <w:fldChar w:fldCharType="separate"/>
        </w:r>
        <w:r w:rsidR="00D47F0C">
          <w:rPr>
            <w:noProof/>
          </w:rPr>
          <w:t>6</w:t>
        </w:r>
        <w:r>
          <w:rPr>
            <w:noProof/>
          </w:rPr>
          <w:fldChar w:fldCharType="end"/>
        </w:r>
      </w:p>
    </w:sdtContent>
  </w:sdt>
  <w:p w14:paraId="307E8406" w14:textId="77777777" w:rsidR="00200602" w:rsidRDefault="00200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48AD5" w14:textId="77777777" w:rsidR="00B52713" w:rsidRDefault="00B52713" w:rsidP="007E10EB">
      <w:pPr>
        <w:spacing w:after="0" w:line="240" w:lineRule="auto"/>
      </w:pPr>
      <w:r>
        <w:separator/>
      </w:r>
    </w:p>
  </w:footnote>
  <w:footnote w:type="continuationSeparator" w:id="0">
    <w:p w14:paraId="337D8BBE" w14:textId="77777777" w:rsidR="00B52713" w:rsidRDefault="00B52713" w:rsidP="007E10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215E1"/>
    <w:multiLevelType w:val="hybridMultilevel"/>
    <w:tmpl w:val="D1FA11F8"/>
    <w:lvl w:ilvl="0" w:tplc="D4D6C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85A3B"/>
    <w:multiLevelType w:val="hybridMultilevel"/>
    <w:tmpl w:val="7420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E6F8C"/>
    <w:multiLevelType w:val="hybridMultilevel"/>
    <w:tmpl w:val="E57C6AB4"/>
    <w:lvl w:ilvl="0" w:tplc="F156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4A6F5A"/>
    <w:multiLevelType w:val="hybridMultilevel"/>
    <w:tmpl w:val="2D40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E245D"/>
    <w:multiLevelType w:val="hybridMultilevel"/>
    <w:tmpl w:val="57A61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37EA2"/>
    <w:multiLevelType w:val="multilevel"/>
    <w:tmpl w:val="A620BB2E"/>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4F374597"/>
    <w:multiLevelType w:val="hybridMultilevel"/>
    <w:tmpl w:val="E90AE404"/>
    <w:lvl w:ilvl="0" w:tplc="83FE0F5E">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D4676F"/>
    <w:multiLevelType w:val="hybridMultilevel"/>
    <w:tmpl w:val="BB4A7C62"/>
    <w:lvl w:ilvl="0" w:tplc="483A2EC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C1672D"/>
    <w:multiLevelType w:val="hybridMultilevel"/>
    <w:tmpl w:val="1DC09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37883"/>
    <w:multiLevelType w:val="multilevel"/>
    <w:tmpl w:val="B69C3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E43AFB"/>
    <w:multiLevelType w:val="hybridMultilevel"/>
    <w:tmpl w:val="D9682664"/>
    <w:lvl w:ilvl="0" w:tplc="83FE0F5E">
      <w:start w:val="1"/>
      <w:numFmt w:val="decimal"/>
      <w:lvlText w:val="2.%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9"/>
  </w:num>
  <w:num w:numId="2">
    <w:abstractNumId w:val="4"/>
  </w:num>
  <w:num w:numId="3">
    <w:abstractNumId w:val="3"/>
  </w:num>
  <w:num w:numId="4">
    <w:abstractNumId w:val="2"/>
  </w:num>
  <w:num w:numId="5">
    <w:abstractNumId w:val="7"/>
  </w:num>
  <w:num w:numId="6">
    <w:abstractNumId w:val="1"/>
  </w:num>
  <w:num w:numId="7">
    <w:abstractNumId w:val="8"/>
  </w:num>
  <w:num w:numId="8">
    <w:abstractNumId w:val="0"/>
  </w:num>
  <w:num w:numId="9">
    <w:abstractNumId w:val="6"/>
  </w:num>
  <w:num w:numId="10">
    <w:abstractNumId w:val="10"/>
  </w:num>
  <w:num w:numId="1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n">
    <w15:presenceInfo w15:providerId="None" w15:userId="sen"/>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1F"/>
    <w:rsid w:val="00033C0D"/>
    <w:rsid w:val="00035117"/>
    <w:rsid w:val="00035D1C"/>
    <w:rsid w:val="00074F28"/>
    <w:rsid w:val="00084F63"/>
    <w:rsid w:val="00096D97"/>
    <w:rsid w:val="00103CE2"/>
    <w:rsid w:val="00105B60"/>
    <w:rsid w:val="00111A09"/>
    <w:rsid w:val="00120F04"/>
    <w:rsid w:val="00131B46"/>
    <w:rsid w:val="00157668"/>
    <w:rsid w:val="00157991"/>
    <w:rsid w:val="00176DF9"/>
    <w:rsid w:val="001C7D1A"/>
    <w:rsid w:val="00200602"/>
    <w:rsid w:val="002209EA"/>
    <w:rsid w:val="00225591"/>
    <w:rsid w:val="002354FB"/>
    <w:rsid w:val="0023745C"/>
    <w:rsid w:val="002457FE"/>
    <w:rsid w:val="00256D26"/>
    <w:rsid w:val="00270BD9"/>
    <w:rsid w:val="002A00CE"/>
    <w:rsid w:val="002A187B"/>
    <w:rsid w:val="002E2E10"/>
    <w:rsid w:val="002F3CC7"/>
    <w:rsid w:val="00313DA1"/>
    <w:rsid w:val="003452E1"/>
    <w:rsid w:val="00362142"/>
    <w:rsid w:val="003A0E61"/>
    <w:rsid w:val="003E14E4"/>
    <w:rsid w:val="00413BA6"/>
    <w:rsid w:val="0042216E"/>
    <w:rsid w:val="00434122"/>
    <w:rsid w:val="00441826"/>
    <w:rsid w:val="0047029B"/>
    <w:rsid w:val="004704F2"/>
    <w:rsid w:val="004812C6"/>
    <w:rsid w:val="004B4441"/>
    <w:rsid w:val="004B44A9"/>
    <w:rsid w:val="004C6F3C"/>
    <w:rsid w:val="004D61C2"/>
    <w:rsid w:val="00505E37"/>
    <w:rsid w:val="00515A19"/>
    <w:rsid w:val="00523873"/>
    <w:rsid w:val="0053631B"/>
    <w:rsid w:val="00540049"/>
    <w:rsid w:val="005551C4"/>
    <w:rsid w:val="005627E3"/>
    <w:rsid w:val="00565A60"/>
    <w:rsid w:val="005802C7"/>
    <w:rsid w:val="00581649"/>
    <w:rsid w:val="005A4805"/>
    <w:rsid w:val="005C42D0"/>
    <w:rsid w:val="005E4701"/>
    <w:rsid w:val="005E7926"/>
    <w:rsid w:val="005F53FD"/>
    <w:rsid w:val="006140A9"/>
    <w:rsid w:val="006561E7"/>
    <w:rsid w:val="00663C00"/>
    <w:rsid w:val="006725C8"/>
    <w:rsid w:val="00685FB2"/>
    <w:rsid w:val="00686C4E"/>
    <w:rsid w:val="006A5C75"/>
    <w:rsid w:val="006B6099"/>
    <w:rsid w:val="006C019F"/>
    <w:rsid w:val="006D21E4"/>
    <w:rsid w:val="007010DF"/>
    <w:rsid w:val="007065A2"/>
    <w:rsid w:val="00716172"/>
    <w:rsid w:val="007440A0"/>
    <w:rsid w:val="007665B4"/>
    <w:rsid w:val="00781140"/>
    <w:rsid w:val="007B521A"/>
    <w:rsid w:val="007D1275"/>
    <w:rsid w:val="007E10EB"/>
    <w:rsid w:val="007E14ED"/>
    <w:rsid w:val="007E3D3F"/>
    <w:rsid w:val="0080320E"/>
    <w:rsid w:val="00810C48"/>
    <w:rsid w:val="00815422"/>
    <w:rsid w:val="00816482"/>
    <w:rsid w:val="00823987"/>
    <w:rsid w:val="008471A6"/>
    <w:rsid w:val="00867DD0"/>
    <w:rsid w:val="00876A19"/>
    <w:rsid w:val="0088036B"/>
    <w:rsid w:val="008828CE"/>
    <w:rsid w:val="008955EF"/>
    <w:rsid w:val="008A3944"/>
    <w:rsid w:val="008B7B0B"/>
    <w:rsid w:val="008C4BED"/>
    <w:rsid w:val="008D0B83"/>
    <w:rsid w:val="008D0BD5"/>
    <w:rsid w:val="009255CC"/>
    <w:rsid w:val="0094541F"/>
    <w:rsid w:val="00961F28"/>
    <w:rsid w:val="00980212"/>
    <w:rsid w:val="009856AC"/>
    <w:rsid w:val="009A2BB7"/>
    <w:rsid w:val="009C4F5B"/>
    <w:rsid w:val="009D29A5"/>
    <w:rsid w:val="009E1CAA"/>
    <w:rsid w:val="009E2FB9"/>
    <w:rsid w:val="00A0663A"/>
    <w:rsid w:val="00A10397"/>
    <w:rsid w:val="00A216D6"/>
    <w:rsid w:val="00A34EC3"/>
    <w:rsid w:val="00A70BC1"/>
    <w:rsid w:val="00A95C1A"/>
    <w:rsid w:val="00AA2FB0"/>
    <w:rsid w:val="00AD6204"/>
    <w:rsid w:val="00B006E6"/>
    <w:rsid w:val="00B17038"/>
    <w:rsid w:val="00B20C7A"/>
    <w:rsid w:val="00B27506"/>
    <w:rsid w:val="00B3563D"/>
    <w:rsid w:val="00B3682C"/>
    <w:rsid w:val="00B52713"/>
    <w:rsid w:val="00B840C4"/>
    <w:rsid w:val="00B848A9"/>
    <w:rsid w:val="00BE2C15"/>
    <w:rsid w:val="00BE748D"/>
    <w:rsid w:val="00BF067D"/>
    <w:rsid w:val="00C03199"/>
    <w:rsid w:val="00C479A7"/>
    <w:rsid w:val="00C47F12"/>
    <w:rsid w:val="00C5136B"/>
    <w:rsid w:val="00C613AB"/>
    <w:rsid w:val="00D373FF"/>
    <w:rsid w:val="00D4152D"/>
    <w:rsid w:val="00D43240"/>
    <w:rsid w:val="00D47F0C"/>
    <w:rsid w:val="00D57ECC"/>
    <w:rsid w:val="00D60244"/>
    <w:rsid w:val="00D85A09"/>
    <w:rsid w:val="00DA305F"/>
    <w:rsid w:val="00DA34DA"/>
    <w:rsid w:val="00DD220E"/>
    <w:rsid w:val="00DF40D7"/>
    <w:rsid w:val="00E10E70"/>
    <w:rsid w:val="00E140A2"/>
    <w:rsid w:val="00E159B3"/>
    <w:rsid w:val="00E75F84"/>
    <w:rsid w:val="00EE4704"/>
    <w:rsid w:val="00EE766A"/>
    <w:rsid w:val="00EF2849"/>
    <w:rsid w:val="00EF3DFC"/>
    <w:rsid w:val="00F12C29"/>
    <w:rsid w:val="00F2269C"/>
    <w:rsid w:val="00F24224"/>
    <w:rsid w:val="00F255EF"/>
    <w:rsid w:val="00F330A2"/>
    <w:rsid w:val="00F47002"/>
    <w:rsid w:val="00F6042A"/>
    <w:rsid w:val="00F736C8"/>
    <w:rsid w:val="00F7464F"/>
    <w:rsid w:val="00FC14BA"/>
    <w:rsid w:val="00FC43ED"/>
    <w:rsid w:val="00FC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2B4A9"/>
  <w15:docId w15:val="{10428CF3-B0D5-4A45-BFF3-6F63071A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0EB"/>
  </w:style>
  <w:style w:type="paragraph" w:styleId="Footer">
    <w:name w:val="footer"/>
    <w:basedOn w:val="Normal"/>
    <w:link w:val="FooterChar"/>
    <w:uiPriority w:val="99"/>
    <w:unhideWhenUsed/>
    <w:rsid w:val="007E1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0EB"/>
  </w:style>
  <w:style w:type="paragraph" w:styleId="ListParagraph">
    <w:name w:val="List Paragraph"/>
    <w:basedOn w:val="Normal"/>
    <w:uiPriority w:val="34"/>
    <w:qFormat/>
    <w:rsid w:val="00565A60"/>
    <w:pPr>
      <w:ind w:left="720"/>
      <w:contextualSpacing/>
    </w:pPr>
  </w:style>
  <w:style w:type="character" w:styleId="Hyperlink">
    <w:name w:val="Hyperlink"/>
    <w:basedOn w:val="DefaultParagraphFont"/>
    <w:uiPriority w:val="99"/>
    <w:unhideWhenUsed/>
    <w:rsid w:val="00225591"/>
    <w:rPr>
      <w:color w:val="0563C1" w:themeColor="hyperlink"/>
      <w:u w:val="single"/>
    </w:rPr>
  </w:style>
  <w:style w:type="character" w:styleId="FollowedHyperlink">
    <w:name w:val="FollowedHyperlink"/>
    <w:basedOn w:val="DefaultParagraphFont"/>
    <w:uiPriority w:val="99"/>
    <w:semiHidden/>
    <w:unhideWhenUsed/>
    <w:rsid w:val="005A4805"/>
    <w:rPr>
      <w:color w:val="954F72" w:themeColor="followedHyperlink"/>
      <w:u w:val="single"/>
    </w:rPr>
  </w:style>
  <w:style w:type="character" w:styleId="CommentReference">
    <w:name w:val="annotation reference"/>
    <w:basedOn w:val="DefaultParagraphFont"/>
    <w:uiPriority w:val="99"/>
    <w:semiHidden/>
    <w:unhideWhenUsed/>
    <w:rsid w:val="00256D26"/>
    <w:rPr>
      <w:sz w:val="16"/>
      <w:szCs w:val="16"/>
    </w:rPr>
  </w:style>
  <w:style w:type="paragraph" w:styleId="CommentText">
    <w:name w:val="annotation text"/>
    <w:basedOn w:val="Normal"/>
    <w:link w:val="CommentTextChar"/>
    <w:uiPriority w:val="99"/>
    <w:semiHidden/>
    <w:unhideWhenUsed/>
    <w:rsid w:val="00256D26"/>
    <w:pPr>
      <w:spacing w:line="240" w:lineRule="auto"/>
    </w:pPr>
    <w:rPr>
      <w:sz w:val="20"/>
      <w:szCs w:val="20"/>
    </w:rPr>
  </w:style>
  <w:style w:type="character" w:customStyle="1" w:styleId="CommentTextChar">
    <w:name w:val="Comment Text Char"/>
    <w:basedOn w:val="DefaultParagraphFont"/>
    <w:link w:val="CommentText"/>
    <w:uiPriority w:val="99"/>
    <w:semiHidden/>
    <w:rsid w:val="00256D26"/>
    <w:rPr>
      <w:sz w:val="20"/>
      <w:szCs w:val="20"/>
    </w:rPr>
  </w:style>
  <w:style w:type="paragraph" w:styleId="CommentSubject">
    <w:name w:val="annotation subject"/>
    <w:basedOn w:val="CommentText"/>
    <w:next w:val="CommentText"/>
    <w:link w:val="CommentSubjectChar"/>
    <w:uiPriority w:val="99"/>
    <w:semiHidden/>
    <w:unhideWhenUsed/>
    <w:rsid w:val="00256D26"/>
    <w:rPr>
      <w:b/>
      <w:bCs/>
    </w:rPr>
  </w:style>
  <w:style w:type="character" w:customStyle="1" w:styleId="CommentSubjectChar">
    <w:name w:val="Comment Subject Char"/>
    <w:basedOn w:val="CommentTextChar"/>
    <w:link w:val="CommentSubject"/>
    <w:uiPriority w:val="99"/>
    <w:semiHidden/>
    <w:rsid w:val="00256D26"/>
    <w:rPr>
      <w:b/>
      <w:bCs/>
      <w:sz w:val="20"/>
      <w:szCs w:val="20"/>
    </w:rPr>
  </w:style>
  <w:style w:type="paragraph" w:styleId="BalloonText">
    <w:name w:val="Balloon Text"/>
    <w:basedOn w:val="Normal"/>
    <w:link w:val="BalloonTextChar"/>
    <w:uiPriority w:val="99"/>
    <w:semiHidden/>
    <w:unhideWhenUsed/>
    <w:rsid w:val="00256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izhar-jkt.sch.id/psb/"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A5BC5D9-25A1-401E-A686-238282106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2016-02-02T16:05:00Z</dcterms:created>
  <dcterms:modified xsi:type="dcterms:W3CDTF">2016-02-02T16:05:00Z</dcterms:modified>
</cp:coreProperties>
</file>